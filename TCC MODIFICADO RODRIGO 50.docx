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B6D1" w14:textId="77777777" w:rsidR="007709BF" w:rsidRPr="00F53D68" w:rsidRDefault="00421DB2" w:rsidP="00A20FB2">
      <w:pPr>
        <w:spacing w:line="360" w:lineRule="auto"/>
        <w:jc w:val="center"/>
        <w:rPr>
          <w:rFonts w:ascii="Arial" w:hAnsi="Arial" w:cs="Arial"/>
        </w:rPr>
      </w:pPr>
      <w:r w:rsidRPr="00F53D68">
        <w:rPr>
          <w:rFonts w:ascii="Arial" w:hAnsi="Arial" w:cs="Arial"/>
          <w:noProof/>
          <w:lang w:val="pt-BR"/>
        </w:rPr>
        <w:drawing>
          <wp:inline distT="0" distB="0" distL="0" distR="0" wp14:anchorId="75F7E7D5" wp14:editId="4285C486">
            <wp:extent cx="2543175" cy="966252"/>
            <wp:effectExtent l="0" t="0" r="0" b="0"/>
            <wp:docPr id="2" name="image1.png" descr="Resultado de imagem para faculdade uninassau"/>
            <wp:cNvGraphicFramePr/>
            <a:graphic xmlns:a="http://schemas.openxmlformats.org/drawingml/2006/main">
              <a:graphicData uri="http://schemas.openxmlformats.org/drawingml/2006/picture">
                <pic:pic xmlns:pic="http://schemas.openxmlformats.org/drawingml/2006/picture">
                  <pic:nvPicPr>
                    <pic:cNvPr id="0" name="image1.png" descr="Resultado de imagem para faculdade uninassau"/>
                    <pic:cNvPicPr preferRelativeResize="0"/>
                  </pic:nvPicPr>
                  <pic:blipFill>
                    <a:blip r:embed="rId9"/>
                    <a:srcRect/>
                    <a:stretch>
                      <a:fillRect/>
                    </a:stretch>
                  </pic:blipFill>
                  <pic:spPr>
                    <a:xfrm>
                      <a:off x="0" y="0"/>
                      <a:ext cx="2543175" cy="966252"/>
                    </a:xfrm>
                    <a:prstGeom prst="rect">
                      <a:avLst/>
                    </a:prstGeom>
                    <a:ln/>
                  </pic:spPr>
                </pic:pic>
              </a:graphicData>
            </a:graphic>
          </wp:inline>
        </w:drawing>
      </w:r>
    </w:p>
    <w:p w14:paraId="42A1493E" w14:textId="77777777" w:rsidR="007709BF" w:rsidRPr="00F53D68" w:rsidRDefault="00421DB2" w:rsidP="00A20FB2">
      <w:pPr>
        <w:spacing w:line="360" w:lineRule="auto"/>
        <w:jc w:val="center"/>
        <w:rPr>
          <w:rFonts w:ascii="Arial" w:eastAsia="Arial" w:hAnsi="Arial" w:cs="Arial"/>
          <w:b/>
          <w:sz w:val="24"/>
          <w:szCs w:val="24"/>
        </w:rPr>
      </w:pPr>
      <w:r w:rsidRPr="00F53D68">
        <w:rPr>
          <w:rFonts w:ascii="Arial" w:eastAsia="Arial" w:hAnsi="Arial" w:cs="Arial"/>
          <w:b/>
          <w:sz w:val="24"/>
          <w:szCs w:val="24"/>
        </w:rPr>
        <w:t>FACULDADE UNINASSAU - BELÉM</w:t>
      </w:r>
    </w:p>
    <w:p w14:paraId="4083ADC9" w14:textId="77777777" w:rsidR="007709BF" w:rsidRPr="00F53D68" w:rsidRDefault="00421DB2" w:rsidP="00A20FB2">
      <w:pPr>
        <w:spacing w:line="360" w:lineRule="auto"/>
        <w:jc w:val="center"/>
        <w:rPr>
          <w:rFonts w:ascii="Arial" w:eastAsia="Arial" w:hAnsi="Arial" w:cs="Arial"/>
          <w:b/>
          <w:sz w:val="24"/>
          <w:szCs w:val="24"/>
        </w:rPr>
      </w:pPr>
      <w:r w:rsidRPr="00F53D68">
        <w:rPr>
          <w:rFonts w:ascii="Arial" w:eastAsia="Arial" w:hAnsi="Arial" w:cs="Arial"/>
          <w:b/>
          <w:sz w:val="24"/>
          <w:szCs w:val="24"/>
        </w:rPr>
        <w:t>CURSO DE BACHARELADO EM ODONTOLOGIA</w:t>
      </w:r>
    </w:p>
    <w:p w14:paraId="16AEBED4" w14:textId="77777777" w:rsidR="007709BF" w:rsidRPr="00F53D68" w:rsidRDefault="007709BF" w:rsidP="00A20FB2">
      <w:pPr>
        <w:spacing w:line="360" w:lineRule="auto"/>
        <w:jc w:val="center"/>
        <w:rPr>
          <w:rFonts w:ascii="Arial" w:eastAsia="Arial" w:hAnsi="Arial" w:cs="Arial"/>
          <w:sz w:val="24"/>
          <w:szCs w:val="24"/>
        </w:rPr>
      </w:pPr>
    </w:p>
    <w:p w14:paraId="5E27A165" w14:textId="77777777" w:rsidR="007709BF" w:rsidRPr="00F53D68" w:rsidRDefault="007709BF" w:rsidP="00A20FB2">
      <w:pPr>
        <w:spacing w:line="360" w:lineRule="auto"/>
        <w:rPr>
          <w:rFonts w:ascii="Arial" w:eastAsia="Arial" w:hAnsi="Arial" w:cs="Arial"/>
          <w:sz w:val="24"/>
          <w:szCs w:val="24"/>
        </w:rPr>
      </w:pPr>
    </w:p>
    <w:p w14:paraId="31677795" w14:textId="77777777" w:rsidR="007709BF" w:rsidRPr="00F53D68" w:rsidRDefault="007709BF" w:rsidP="00A20FB2">
      <w:pPr>
        <w:spacing w:line="360" w:lineRule="auto"/>
        <w:jc w:val="center"/>
        <w:rPr>
          <w:rFonts w:ascii="Arial" w:eastAsia="Arial" w:hAnsi="Arial" w:cs="Arial"/>
          <w:sz w:val="24"/>
          <w:szCs w:val="24"/>
        </w:rPr>
      </w:pPr>
    </w:p>
    <w:p w14:paraId="69636B70" w14:textId="77777777" w:rsidR="007709BF" w:rsidRPr="00F53D68" w:rsidRDefault="007709BF" w:rsidP="00A20FB2">
      <w:pPr>
        <w:spacing w:line="360" w:lineRule="auto"/>
        <w:jc w:val="center"/>
        <w:rPr>
          <w:rFonts w:ascii="Arial" w:eastAsia="Arial" w:hAnsi="Arial" w:cs="Arial"/>
          <w:sz w:val="24"/>
          <w:szCs w:val="24"/>
        </w:rPr>
      </w:pPr>
    </w:p>
    <w:p w14:paraId="261D9F80" w14:textId="77777777" w:rsidR="007709BF" w:rsidRPr="00F53D68" w:rsidRDefault="007709BF" w:rsidP="00A20FB2">
      <w:pPr>
        <w:spacing w:line="360" w:lineRule="auto"/>
        <w:jc w:val="center"/>
        <w:rPr>
          <w:rFonts w:ascii="Arial" w:eastAsia="Arial" w:hAnsi="Arial" w:cs="Arial"/>
          <w:sz w:val="24"/>
          <w:szCs w:val="24"/>
        </w:rPr>
      </w:pPr>
    </w:p>
    <w:p w14:paraId="597CB5FC" w14:textId="77777777" w:rsidR="007709BF" w:rsidRPr="00622322" w:rsidRDefault="007709BF" w:rsidP="00A20FB2">
      <w:pPr>
        <w:spacing w:line="360" w:lineRule="auto"/>
        <w:jc w:val="center"/>
        <w:rPr>
          <w:rFonts w:ascii="Arial" w:eastAsia="Arial" w:hAnsi="Arial" w:cs="Arial"/>
          <w:sz w:val="28"/>
          <w:szCs w:val="28"/>
        </w:rPr>
      </w:pPr>
    </w:p>
    <w:p w14:paraId="205E5F23" w14:textId="77777777" w:rsidR="007709BF" w:rsidRPr="00622322" w:rsidRDefault="00421DB2" w:rsidP="00A20FB2">
      <w:pPr>
        <w:spacing w:line="360" w:lineRule="auto"/>
        <w:jc w:val="center"/>
        <w:rPr>
          <w:rFonts w:ascii="Arial" w:eastAsia="Arial" w:hAnsi="Arial" w:cs="Arial"/>
          <w:sz w:val="28"/>
          <w:szCs w:val="28"/>
        </w:rPr>
      </w:pPr>
      <w:r w:rsidRPr="00622322">
        <w:rPr>
          <w:rFonts w:ascii="Arial" w:eastAsia="Arial" w:hAnsi="Arial" w:cs="Arial"/>
          <w:sz w:val="28"/>
          <w:szCs w:val="28"/>
        </w:rPr>
        <w:t>GABRIEL MONTEIRO LEITE</w:t>
      </w:r>
    </w:p>
    <w:p w14:paraId="5F748C58" w14:textId="77777777" w:rsidR="007709BF" w:rsidRPr="00622322" w:rsidRDefault="00421DB2" w:rsidP="00A20FB2">
      <w:pPr>
        <w:spacing w:line="360" w:lineRule="auto"/>
        <w:jc w:val="center"/>
        <w:rPr>
          <w:rFonts w:ascii="Arial" w:eastAsia="Arial" w:hAnsi="Arial" w:cs="Arial"/>
          <w:sz w:val="28"/>
          <w:szCs w:val="28"/>
        </w:rPr>
      </w:pPr>
      <w:r w:rsidRPr="00622322">
        <w:rPr>
          <w:rFonts w:ascii="Arial" w:eastAsia="Arial" w:hAnsi="Arial" w:cs="Arial"/>
          <w:sz w:val="28"/>
          <w:szCs w:val="28"/>
        </w:rPr>
        <w:t>PEDRO HENRIQUE LÔLA DA COSTA</w:t>
      </w:r>
    </w:p>
    <w:p w14:paraId="1538E284" w14:textId="77777777" w:rsidR="007709BF" w:rsidRPr="00F53D68" w:rsidRDefault="00421DB2" w:rsidP="00A20FB2">
      <w:pPr>
        <w:spacing w:line="360" w:lineRule="auto"/>
        <w:jc w:val="center"/>
        <w:rPr>
          <w:rFonts w:ascii="Arial" w:eastAsia="Arial" w:hAnsi="Arial" w:cs="Arial"/>
          <w:b/>
          <w:bCs/>
          <w:sz w:val="28"/>
          <w:szCs w:val="28"/>
        </w:rPr>
      </w:pPr>
      <w:r w:rsidRPr="00622322">
        <w:rPr>
          <w:rFonts w:ascii="Arial" w:eastAsia="Arial" w:hAnsi="Arial" w:cs="Arial"/>
          <w:sz w:val="28"/>
          <w:szCs w:val="28"/>
        </w:rPr>
        <w:t>RODRIGO GONÇALVES PINTO</w:t>
      </w:r>
    </w:p>
    <w:p w14:paraId="42568D90" w14:textId="77777777" w:rsidR="007709BF" w:rsidRPr="00F53D68" w:rsidRDefault="007709BF" w:rsidP="00A20FB2">
      <w:pPr>
        <w:spacing w:line="360" w:lineRule="auto"/>
        <w:jc w:val="center"/>
        <w:rPr>
          <w:rFonts w:ascii="Arial" w:eastAsia="Arial" w:hAnsi="Arial" w:cs="Arial"/>
          <w:sz w:val="24"/>
          <w:szCs w:val="24"/>
        </w:rPr>
      </w:pPr>
    </w:p>
    <w:p w14:paraId="2A13A2AA" w14:textId="77777777" w:rsidR="007709BF" w:rsidRPr="00F53D68" w:rsidRDefault="007709BF" w:rsidP="00A20FB2">
      <w:pPr>
        <w:spacing w:line="360" w:lineRule="auto"/>
        <w:rPr>
          <w:rFonts w:ascii="Arial" w:eastAsia="Arial" w:hAnsi="Arial" w:cs="Arial"/>
          <w:b/>
          <w:sz w:val="24"/>
          <w:szCs w:val="24"/>
        </w:rPr>
      </w:pPr>
    </w:p>
    <w:p w14:paraId="4E542FC5" w14:textId="77777777" w:rsidR="007709BF" w:rsidRPr="00F53D68" w:rsidRDefault="007709BF" w:rsidP="00A20FB2">
      <w:pPr>
        <w:spacing w:line="360" w:lineRule="auto"/>
        <w:jc w:val="center"/>
        <w:rPr>
          <w:rFonts w:ascii="Arial" w:eastAsia="Arial" w:hAnsi="Arial" w:cs="Arial"/>
          <w:b/>
          <w:sz w:val="24"/>
          <w:szCs w:val="24"/>
        </w:rPr>
      </w:pPr>
    </w:p>
    <w:p w14:paraId="0EB97482" w14:textId="77777777" w:rsidR="007709BF" w:rsidRPr="00F53D68" w:rsidRDefault="007709BF" w:rsidP="00A20FB2">
      <w:pPr>
        <w:spacing w:line="360" w:lineRule="auto"/>
        <w:jc w:val="center"/>
        <w:rPr>
          <w:rFonts w:ascii="Arial" w:eastAsia="Arial" w:hAnsi="Arial" w:cs="Arial"/>
          <w:b/>
          <w:sz w:val="24"/>
          <w:szCs w:val="24"/>
        </w:rPr>
      </w:pPr>
    </w:p>
    <w:p w14:paraId="4231BD78" w14:textId="4F3CCD8C" w:rsidR="007709BF" w:rsidRPr="00F53D68" w:rsidRDefault="00023154" w:rsidP="00A20FB2">
      <w:pPr>
        <w:spacing w:line="360" w:lineRule="auto"/>
        <w:jc w:val="center"/>
        <w:rPr>
          <w:rFonts w:ascii="Arial" w:eastAsia="Arial" w:hAnsi="Arial" w:cs="Arial"/>
          <w:sz w:val="24"/>
          <w:szCs w:val="24"/>
        </w:rPr>
      </w:pPr>
      <w:r>
        <w:rPr>
          <w:rFonts w:ascii="Arial" w:eastAsia="Arial" w:hAnsi="Arial" w:cs="Arial"/>
          <w:b/>
          <w:sz w:val="32"/>
          <w:szCs w:val="32"/>
        </w:rPr>
        <w:t xml:space="preserve">A RELEVÂNCIA DO CIRURGIÃO DENTISTA FRENTE AO MARKETING NO INSTAGRAM® </w:t>
      </w:r>
      <w:r w:rsidRPr="00F53D68">
        <w:rPr>
          <w:rFonts w:ascii="Arial" w:eastAsia="Arial" w:hAnsi="Arial" w:cs="Arial"/>
          <w:sz w:val="24"/>
          <w:szCs w:val="24"/>
        </w:rPr>
        <w:t xml:space="preserve"> </w:t>
      </w:r>
    </w:p>
    <w:p w14:paraId="093E7D63" w14:textId="77777777" w:rsidR="007709BF" w:rsidRPr="00F53D68" w:rsidRDefault="007709BF" w:rsidP="00A20FB2">
      <w:pPr>
        <w:spacing w:line="360" w:lineRule="auto"/>
        <w:jc w:val="center"/>
        <w:rPr>
          <w:rFonts w:ascii="Arial" w:eastAsia="Arial" w:hAnsi="Arial" w:cs="Arial"/>
          <w:sz w:val="24"/>
          <w:szCs w:val="24"/>
        </w:rPr>
      </w:pPr>
    </w:p>
    <w:p w14:paraId="3D5CFBCF" w14:textId="77777777" w:rsidR="007709BF" w:rsidRPr="00F53D68" w:rsidRDefault="007709BF" w:rsidP="00A20FB2">
      <w:pPr>
        <w:spacing w:line="360" w:lineRule="auto"/>
        <w:jc w:val="center"/>
        <w:rPr>
          <w:rFonts w:ascii="Arial" w:eastAsia="Arial" w:hAnsi="Arial" w:cs="Arial"/>
          <w:b/>
          <w:sz w:val="24"/>
          <w:szCs w:val="24"/>
        </w:rPr>
      </w:pPr>
    </w:p>
    <w:p w14:paraId="4795E4C0" w14:textId="77777777" w:rsidR="00622322" w:rsidRPr="00F53D68" w:rsidRDefault="00622322" w:rsidP="00A20FB2">
      <w:pPr>
        <w:spacing w:line="360" w:lineRule="auto"/>
        <w:jc w:val="center"/>
        <w:rPr>
          <w:rFonts w:ascii="Arial" w:eastAsia="Arial" w:hAnsi="Arial" w:cs="Arial"/>
          <w:b/>
          <w:sz w:val="24"/>
          <w:szCs w:val="24"/>
        </w:rPr>
      </w:pPr>
    </w:p>
    <w:p w14:paraId="127D08EF" w14:textId="77777777" w:rsidR="007709BF" w:rsidRPr="00F53D68" w:rsidRDefault="007709BF" w:rsidP="00A20FB2">
      <w:pPr>
        <w:spacing w:line="360" w:lineRule="auto"/>
        <w:jc w:val="center"/>
        <w:rPr>
          <w:rFonts w:ascii="Arial" w:eastAsia="Arial" w:hAnsi="Arial" w:cs="Arial"/>
          <w:sz w:val="24"/>
          <w:szCs w:val="24"/>
        </w:rPr>
      </w:pPr>
    </w:p>
    <w:p w14:paraId="61CC6927" w14:textId="77777777" w:rsidR="007709BF" w:rsidRPr="00F53D68" w:rsidRDefault="007709BF" w:rsidP="00A20FB2">
      <w:pPr>
        <w:spacing w:line="360" w:lineRule="auto"/>
        <w:jc w:val="center"/>
        <w:rPr>
          <w:rFonts w:ascii="Arial" w:eastAsia="Arial" w:hAnsi="Arial" w:cs="Arial"/>
          <w:sz w:val="24"/>
          <w:szCs w:val="24"/>
        </w:rPr>
      </w:pPr>
    </w:p>
    <w:p w14:paraId="42300EEC" w14:textId="77777777" w:rsidR="007709BF" w:rsidRPr="00F53D68" w:rsidRDefault="007709BF" w:rsidP="00A20FB2">
      <w:pPr>
        <w:spacing w:line="360" w:lineRule="auto"/>
        <w:rPr>
          <w:rFonts w:ascii="Arial" w:eastAsia="Arial" w:hAnsi="Arial" w:cs="Arial"/>
          <w:sz w:val="24"/>
          <w:szCs w:val="24"/>
        </w:rPr>
      </w:pPr>
    </w:p>
    <w:p w14:paraId="48B958AA" w14:textId="77777777" w:rsidR="007709BF" w:rsidRPr="00F53D68" w:rsidRDefault="007709BF" w:rsidP="00A20FB2">
      <w:pPr>
        <w:spacing w:line="360" w:lineRule="auto"/>
        <w:jc w:val="center"/>
        <w:rPr>
          <w:rFonts w:ascii="Arial" w:eastAsia="Arial" w:hAnsi="Arial" w:cs="Arial"/>
          <w:sz w:val="24"/>
          <w:szCs w:val="24"/>
        </w:rPr>
      </w:pPr>
    </w:p>
    <w:p w14:paraId="5C9EA555" w14:textId="77777777" w:rsidR="007709BF" w:rsidRPr="00F53D68" w:rsidRDefault="007709BF" w:rsidP="00A20FB2">
      <w:pPr>
        <w:spacing w:line="360" w:lineRule="auto"/>
        <w:rPr>
          <w:rFonts w:ascii="Arial" w:eastAsia="Arial" w:hAnsi="Arial" w:cs="Arial"/>
          <w:sz w:val="24"/>
          <w:szCs w:val="24"/>
        </w:rPr>
      </w:pPr>
    </w:p>
    <w:p w14:paraId="4D398A6A" w14:textId="77777777" w:rsidR="007709BF" w:rsidRPr="00622322" w:rsidRDefault="00421DB2" w:rsidP="00A20FB2">
      <w:pPr>
        <w:spacing w:line="360" w:lineRule="auto"/>
        <w:jc w:val="center"/>
        <w:rPr>
          <w:rFonts w:ascii="Arial" w:eastAsia="Arial" w:hAnsi="Arial" w:cs="Arial"/>
          <w:sz w:val="24"/>
          <w:szCs w:val="24"/>
        </w:rPr>
      </w:pPr>
      <w:r w:rsidRPr="00622322">
        <w:rPr>
          <w:rFonts w:ascii="Arial" w:eastAsia="Arial" w:hAnsi="Arial" w:cs="Arial"/>
          <w:sz w:val="24"/>
          <w:szCs w:val="24"/>
        </w:rPr>
        <w:t>BELÉM-PA</w:t>
      </w:r>
    </w:p>
    <w:p w14:paraId="41A7AE4D" w14:textId="2C732292" w:rsidR="00A20FB2" w:rsidRPr="00622322" w:rsidRDefault="00421DB2" w:rsidP="00A20FB2">
      <w:pPr>
        <w:spacing w:line="360" w:lineRule="auto"/>
        <w:jc w:val="center"/>
        <w:rPr>
          <w:rFonts w:ascii="Arial" w:eastAsia="Arial" w:hAnsi="Arial" w:cs="Arial"/>
          <w:sz w:val="24"/>
          <w:szCs w:val="24"/>
        </w:rPr>
      </w:pPr>
      <w:r w:rsidRPr="00622322">
        <w:rPr>
          <w:rFonts w:ascii="Arial" w:eastAsia="Arial" w:hAnsi="Arial" w:cs="Arial"/>
          <w:sz w:val="24"/>
          <w:szCs w:val="24"/>
        </w:rPr>
        <w:t>20</w:t>
      </w:r>
      <w:r w:rsidR="00A20FB2" w:rsidRPr="00622322">
        <w:rPr>
          <w:rFonts w:ascii="Arial" w:eastAsia="Arial" w:hAnsi="Arial" w:cs="Arial"/>
          <w:sz w:val="24"/>
          <w:szCs w:val="24"/>
        </w:rPr>
        <w:t>21</w:t>
      </w:r>
    </w:p>
    <w:p w14:paraId="6AA64AA0" w14:textId="77777777" w:rsidR="00023154" w:rsidRDefault="00023154" w:rsidP="00A20FB2">
      <w:pPr>
        <w:spacing w:line="360" w:lineRule="auto"/>
        <w:jc w:val="center"/>
        <w:rPr>
          <w:rFonts w:ascii="Arial" w:eastAsia="Arial" w:hAnsi="Arial" w:cs="Arial"/>
          <w:sz w:val="28"/>
          <w:szCs w:val="28"/>
        </w:rPr>
      </w:pPr>
    </w:p>
    <w:p w14:paraId="4D61D868" w14:textId="77777777" w:rsidR="007709BF" w:rsidRPr="00622322" w:rsidRDefault="00421DB2" w:rsidP="00A20FB2">
      <w:pPr>
        <w:spacing w:line="360" w:lineRule="auto"/>
        <w:jc w:val="center"/>
        <w:rPr>
          <w:rFonts w:ascii="Arial" w:eastAsia="Arial" w:hAnsi="Arial" w:cs="Arial"/>
          <w:sz w:val="28"/>
          <w:szCs w:val="28"/>
        </w:rPr>
      </w:pPr>
      <w:r w:rsidRPr="00622322">
        <w:rPr>
          <w:rFonts w:ascii="Arial" w:eastAsia="Arial" w:hAnsi="Arial" w:cs="Arial"/>
          <w:sz w:val="28"/>
          <w:szCs w:val="28"/>
        </w:rPr>
        <w:lastRenderedPageBreak/>
        <w:t>GABRIEL MONTEIRO LEITE</w:t>
      </w:r>
    </w:p>
    <w:p w14:paraId="3DB7E97E" w14:textId="77777777" w:rsidR="007709BF" w:rsidRPr="00622322" w:rsidRDefault="00421DB2" w:rsidP="00A20FB2">
      <w:pPr>
        <w:spacing w:line="360" w:lineRule="auto"/>
        <w:jc w:val="center"/>
        <w:rPr>
          <w:rFonts w:ascii="Arial" w:eastAsia="Arial" w:hAnsi="Arial" w:cs="Arial"/>
          <w:sz w:val="28"/>
          <w:szCs w:val="28"/>
        </w:rPr>
      </w:pPr>
      <w:r w:rsidRPr="00622322">
        <w:rPr>
          <w:rFonts w:ascii="Arial" w:eastAsia="Arial" w:hAnsi="Arial" w:cs="Arial"/>
          <w:sz w:val="28"/>
          <w:szCs w:val="28"/>
        </w:rPr>
        <w:t>PEDRO HENRIQUE LÔLA DA COSTA</w:t>
      </w:r>
    </w:p>
    <w:p w14:paraId="53856D33" w14:textId="77777777" w:rsidR="007709BF" w:rsidRPr="00622322" w:rsidRDefault="00421DB2" w:rsidP="00A20FB2">
      <w:pPr>
        <w:spacing w:line="360" w:lineRule="auto"/>
        <w:jc w:val="center"/>
        <w:rPr>
          <w:rFonts w:ascii="Arial" w:eastAsia="Arial" w:hAnsi="Arial" w:cs="Arial"/>
          <w:sz w:val="28"/>
          <w:szCs w:val="28"/>
        </w:rPr>
      </w:pPr>
      <w:r w:rsidRPr="00622322">
        <w:rPr>
          <w:rFonts w:ascii="Arial" w:eastAsia="Arial" w:hAnsi="Arial" w:cs="Arial"/>
          <w:sz w:val="28"/>
          <w:szCs w:val="28"/>
        </w:rPr>
        <w:t>RODRIGO GONÇALVES PINTO</w:t>
      </w:r>
    </w:p>
    <w:p w14:paraId="40BB22FB" w14:textId="77777777" w:rsidR="007709BF" w:rsidRPr="00F53D68" w:rsidRDefault="007709BF" w:rsidP="00A20FB2">
      <w:pPr>
        <w:spacing w:line="360" w:lineRule="auto"/>
        <w:jc w:val="center"/>
        <w:rPr>
          <w:rFonts w:ascii="Arial" w:hAnsi="Arial" w:cs="Arial"/>
        </w:rPr>
      </w:pPr>
    </w:p>
    <w:p w14:paraId="6639CEC6" w14:textId="77777777" w:rsidR="007709BF" w:rsidRPr="00F53D68" w:rsidRDefault="007709BF" w:rsidP="00A20FB2">
      <w:pPr>
        <w:spacing w:line="360" w:lineRule="auto"/>
        <w:jc w:val="center"/>
        <w:rPr>
          <w:rFonts w:ascii="Arial" w:hAnsi="Arial" w:cs="Arial"/>
        </w:rPr>
      </w:pPr>
    </w:p>
    <w:p w14:paraId="52BE68BB" w14:textId="77777777" w:rsidR="007709BF" w:rsidRPr="00F53D68" w:rsidRDefault="007709BF" w:rsidP="00A20FB2">
      <w:pPr>
        <w:spacing w:line="360" w:lineRule="auto"/>
        <w:jc w:val="center"/>
        <w:rPr>
          <w:rFonts w:ascii="Arial" w:hAnsi="Arial" w:cs="Arial"/>
        </w:rPr>
      </w:pPr>
    </w:p>
    <w:p w14:paraId="47F1899C" w14:textId="77777777" w:rsidR="007709BF" w:rsidRPr="00F53D68" w:rsidRDefault="007709BF" w:rsidP="00A20FB2">
      <w:pPr>
        <w:spacing w:line="360" w:lineRule="auto"/>
        <w:jc w:val="center"/>
        <w:rPr>
          <w:rFonts w:ascii="Arial" w:eastAsia="Arial" w:hAnsi="Arial" w:cs="Arial"/>
          <w:b/>
          <w:sz w:val="24"/>
          <w:szCs w:val="24"/>
        </w:rPr>
      </w:pPr>
    </w:p>
    <w:p w14:paraId="18390A01" w14:textId="77777777" w:rsidR="007709BF" w:rsidRPr="00F53D68" w:rsidRDefault="007709BF" w:rsidP="00A20FB2">
      <w:pPr>
        <w:spacing w:line="360" w:lineRule="auto"/>
        <w:jc w:val="center"/>
        <w:rPr>
          <w:rFonts w:ascii="Arial" w:eastAsia="Arial" w:hAnsi="Arial" w:cs="Arial"/>
          <w:b/>
          <w:sz w:val="24"/>
          <w:szCs w:val="24"/>
        </w:rPr>
      </w:pPr>
    </w:p>
    <w:p w14:paraId="5F418428" w14:textId="77777777" w:rsidR="007709BF" w:rsidRPr="00F53D68" w:rsidRDefault="007709BF" w:rsidP="00A20FB2">
      <w:pPr>
        <w:spacing w:line="360" w:lineRule="auto"/>
        <w:jc w:val="center"/>
        <w:rPr>
          <w:rFonts w:ascii="Arial" w:eastAsia="Arial" w:hAnsi="Arial" w:cs="Arial"/>
          <w:b/>
          <w:sz w:val="24"/>
          <w:szCs w:val="24"/>
        </w:rPr>
      </w:pPr>
    </w:p>
    <w:p w14:paraId="18C02054" w14:textId="1DA4EBDE" w:rsidR="00A20FB2" w:rsidRPr="00F53D68" w:rsidRDefault="00A20FB2" w:rsidP="00A20FB2">
      <w:pPr>
        <w:spacing w:line="360" w:lineRule="auto"/>
        <w:jc w:val="center"/>
        <w:rPr>
          <w:rFonts w:ascii="Arial" w:eastAsia="Arial" w:hAnsi="Arial" w:cs="Arial"/>
          <w:b/>
          <w:sz w:val="24"/>
          <w:szCs w:val="24"/>
        </w:rPr>
      </w:pPr>
    </w:p>
    <w:p w14:paraId="5AF963B6" w14:textId="77777777" w:rsidR="00A20FB2" w:rsidRPr="00F53D68" w:rsidRDefault="00A20FB2" w:rsidP="00A20FB2">
      <w:pPr>
        <w:spacing w:line="360" w:lineRule="auto"/>
        <w:jc w:val="center"/>
        <w:rPr>
          <w:rFonts w:ascii="Arial" w:eastAsia="Arial" w:hAnsi="Arial" w:cs="Arial"/>
          <w:b/>
          <w:sz w:val="24"/>
          <w:szCs w:val="24"/>
        </w:rPr>
      </w:pPr>
    </w:p>
    <w:p w14:paraId="619D6D8B" w14:textId="77777777" w:rsidR="007709BF" w:rsidRPr="00F53D68" w:rsidRDefault="007709BF" w:rsidP="00A20FB2">
      <w:pPr>
        <w:spacing w:line="360" w:lineRule="auto"/>
        <w:jc w:val="center"/>
        <w:rPr>
          <w:rFonts w:ascii="Arial" w:eastAsia="Arial" w:hAnsi="Arial" w:cs="Arial"/>
        </w:rPr>
      </w:pPr>
    </w:p>
    <w:p w14:paraId="6F80654E" w14:textId="77777777" w:rsidR="007709BF" w:rsidRPr="00F53D68" w:rsidRDefault="007709BF" w:rsidP="00A20FB2">
      <w:pPr>
        <w:spacing w:line="360" w:lineRule="auto"/>
        <w:jc w:val="center"/>
        <w:rPr>
          <w:rFonts w:ascii="Arial" w:eastAsia="Arial" w:hAnsi="Arial" w:cs="Arial"/>
          <w:b/>
          <w:sz w:val="24"/>
          <w:szCs w:val="24"/>
        </w:rPr>
      </w:pPr>
    </w:p>
    <w:p w14:paraId="2BBB4C2F" w14:textId="3931D90D" w:rsidR="007709BF" w:rsidRPr="00F53D68" w:rsidRDefault="00023154" w:rsidP="00A20FB2">
      <w:pPr>
        <w:spacing w:line="360" w:lineRule="auto"/>
        <w:jc w:val="center"/>
        <w:rPr>
          <w:rFonts w:ascii="Arial" w:eastAsia="Arial" w:hAnsi="Arial" w:cs="Arial"/>
          <w:sz w:val="32"/>
          <w:szCs w:val="32"/>
        </w:rPr>
      </w:pPr>
      <w:r>
        <w:rPr>
          <w:rFonts w:ascii="Arial" w:eastAsia="Arial" w:hAnsi="Arial" w:cs="Arial"/>
          <w:b/>
          <w:sz w:val="32"/>
          <w:szCs w:val="32"/>
        </w:rPr>
        <w:t xml:space="preserve">A RELEÂNCIA DO CIRURGIÃO DENTISTA FRENTE AO MARKETING NO INSTAGRAM® </w:t>
      </w:r>
    </w:p>
    <w:p w14:paraId="4B6681D0" w14:textId="77777777" w:rsidR="007709BF" w:rsidRPr="00F53D68" w:rsidRDefault="007709BF" w:rsidP="00A20FB2">
      <w:pPr>
        <w:spacing w:line="360" w:lineRule="auto"/>
        <w:jc w:val="center"/>
        <w:rPr>
          <w:rFonts w:ascii="Arial" w:eastAsia="Arial" w:hAnsi="Arial" w:cs="Arial"/>
        </w:rPr>
      </w:pPr>
    </w:p>
    <w:p w14:paraId="51E502FA" w14:textId="77777777" w:rsidR="007709BF" w:rsidRPr="00F53D68" w:rsidRDefault="007709BF" w:rsidP="00A20FB2">
      <w:pPr>
        <w:spacing w:line="360" w:lineRule="auto"/>
        <w:ind w:left="4956"/>
        <w:jc w:val="center"/>
        <w:rPr>
          <w:rFonts w:ascii="Arial" w:eastAsia="Arial" w:hAnsi="Arial" w:cs="Arial"/>
          <w:sz w:val="18"/>
          <w:szCs w:val="18"/>
        </w:rPr>
      </w:pPr>
    </w:p>
    <w:p w14:paraId="46ACB960" w14:textId="77777777" w:rsidR="007709BF" w:rsidRPr="00F53D68" w:rsidRDefault="007709BF" w:rsidP="00A20FB2">
      <w:pPr>
        <w:spacing w:line="360" w:lineRule="auto"/>
        <w:jc w:val="both"/>
        <w:rPr>
          <w:rFonts w:ascii="Arial" w:eastAsia="Arial" w:hAnsi="Arial" w:cs="Arial"/>
          <w:sz w:val="18"/>
          <w:szCs w:val="18"/>
        </w:rPr>
      </w:pPr>
    </w:p>
    <w:p w14:paraId="6B506340" w14:textId="016DDD29" w:rsidR="007709BF" w:rsidRPr="00F53D68" w:rsidRDefault="00421DB2" w:rsidP="00A20FB2">
      <w:pPr>
        <w:spacing w:line="360" w:lineRule="auto"/>
        <w:ind w:left="4956"/>
        <w:jc w:val="both"/>
        <w:rPr>
          <w:rFonts w:ascii="Arial" w:eastAsia="Arial" w:hAnsi="Arial" w:cs="Arial"/>
          <w:sz w:val="24"/>
          <w:szCs w:val="24"/>
        </w:rPr>
      </w:pPr>
      <w:r w:rsidRPr="00F53D68">
        <w:rPr>
          <w:rFonts w:ascii="Arial" w:eastAsia="Arial" w:hAnsi="Arial" w:cs="Arial"/>
          <w:sz w:val="24"/>
          <w:szCs w:val="24"/>
        </w:rPr>
        <w:t>Pré-Projeto de pesquisa apresentado a                                                                  Faculdade Uninassau-Belém, como pré-requisito obrigatório para obtenção do título de Cirurgião Dentista.</w:t>
      </w:r>
    </w:p>
    <w:p w14:paraId="6ECA1C1F" w14:textId="77777777" w:rsidR="00A20FB2" w:rsidRPr="00F53D68" w:rsidRDefault="00A20FB2" w:rsidP="00A20FB2">
      <w:pPr>
        <w:spacing w:line="360" w:lineRule="auto"/>
        <w:ind w:left="4956"/>
        <w:jc w:val="both"/>
        <w:rPr>
          <w:rFonts w:ascii="Arial" w:eastAsia="Arial" w:hAnsi="Arial" w:cs="Arial"/>
          <w:sz w:val="24"/>
          <w:szCs w:val="24"/>
        </w:rPr>
      </w:pPr>
    </w:p>
    <w:p w14:paraId="0A108822" w14:textId="77777777" w:rsidR="00A20FB2" w:rsidRPr="00F53D68" w:rsidRDefault="00A20FB2" w:rsidP="00A20FB2">
      <w:pPr>
        <w:spacing w:line="360" w:lineRule="auto"/>
        <w:jc w:val="right"/>
        <w:rPr>
          <w:rFonts w:ascii="Arial" w:eastAsia="Arial" w:hAnsi="Arial" w:cs="Arial"/>
          <w:sz w:val="24"/>
          <w:szCs w:val="24"/>
        </w:rPr>
      </w:pPr>
      <w:r w:rsidRPr="00F53D68">
        <w:rPr>
          <w:rFonts w:ascii="Arial" w:eastAsia="Arial" w:hAnsi="Arial" w:cs="Arial"/>
          <w:b/>
          <w:sz w:val="24"/>
          <w:szCs w:val="24"/>
        </w:rPr>
        <w:t>Orientador:</w:t>
      </w:r>
      <w:r w:rsidRPr="00F53D68">
        <w:rPr>
          <w:rFonts w:ascii="Arial" w:eastAsia="Arial" w:hAnsi="Arial" w:cs="Arial"/>
          <w:sz w:val="24"/>
          <w:szCs w:val="24"/>
        </w:rPr>
        <w:t xml:space="preserve"> Prof. Dr. Juliana Oliveira</w:t>
      </w:r>
    </w:p>
    <w:p w14:paraId="2C74709A" w14:textId="77777777" w:rsidR="00A20FB2" w:rsidRPr="00F53D68" w:rsidRDefault="00A20FB2" w:rsidP="00A20FB2">
      <w:pPr>
        <w:spacing w:line="360" w:lineRule="auto"/>
        <w:ind w:left="4956"/>
        <w:jc w:val="both"/>
        <w:rPr>
          <w:rFonts w:ascii="Arial" w:eastAsia="Arial" w:hAnsi="Arial" w:cs="Arial"/>
          <w:sz w:val="24"/>
          <w:szCs w:val="24"/>
        </w:rPr>
      </w:pPr>
    </w:p>
    <w:p w14:paraId="05FC841E" w14:textId="77777777" w:rsidR="007709BF" w:rsidRPr="00F53D68" w:rsidRDefault="007709BF" w:rsidP="00A20FB2">
      <w:pPr>
        <w:spacing w:line="360" w:lineRule="auto"/>
        <w:jc w:val="both"/>
        <w:rPr>
          <w:rFonts w:ascii="Arial" w:eastAsia="Arial" w:hAnsi="Arial" w:cs="Arial"/>
        </w:rPr>
      </w:pPr>
    </w:p>
    <w:p w14:paraId="43651BBC" w14:textId="77777777" w:rsidR="007709BF" w:rsidRPr="00F53D68" w:rsidRDefault="007709BF" w:rsidP="00A20FB2">
      <w:pPr>
        <w:spacing w:line="360" w:lineRule="auto"/>
        <w:jc w:val="center"/>
        <w:rPr>
          <w:rFonts w:ascii="Arial" w:hAnsi="Arial" w:cs="Arial"/>
        </w:rPr>
      </w:pPr>
    </w:p>
    <w:p w14:paraId="18E5D4EA" w14:textId="77777777" w:rsidR="007709BF" w:rsidRPr="00F53D68" w:rsidRDefault="007709BF" w:rsidP="00A20FB2">
      <w:pPr>
        <w:spacing w:line="360" w:lineRule="auto"/>
        <w:jc w:val="center"/>
        <w:rPr>
          <w:rFonts w:ascii="Arial" w:hAnsi="Arial" w:cs="Arial"/>
        </w:rPr>
      </w:pPr>
    </w:p>
    <w:p w14:paraId="4425D1C6" w14:textId="77777777" w:rsidR="007709BF" w:rsidRPr="00F53D68" w:rsidRDefault="007709BF" w:rsidP="00A20FB2">
      <w:pPr>
        <w:spacing w:line="360" w:lineRule="auto"/>
        <w:jc w:val="center"/>
        <w:rPr>
          <w:rFonts w:ascii="Arial" w:hAnsi="Arial" w:cs="Arial"/>
        </w:rPr>
      </w:pPr>
    </w:p>
    <w:p w14:paraId="79ED7EAE" w14:textId="77777777" w:rsidR="007709BF" w:rsidRPr="00F53D68" w:rsidRDefault="007709BF" w:rsidP="00A20FB2">
      <w:pPr>
        <w:spacing w:line="360" w:lineRule="auto"/>
        <w:jc w:val="center"/>
        <w:rPr>
          <w:rFonts w:ascii="Arial" w:hAnsi="Arial" w:cs="Arial"/>
        </w:rPr>
      </w:pPr>
    </w:p>
    <w:p w14:paraId="2721CCAD" w14:textId="77777777" w:rsidR="007709BF" w:rsidRPr="00F53D68" w:rsidRDefault="007709BF" w:rsidP="00A20FB2">
      <w:pPr>
        <w:spacing w:line="360" w:lineRule="auto"/>
        <w:jc w:val="center"/>
        <w:rPr>
          <w:rFonts w:ascii="Arial" w:eastAsia="Arial" w:hAnsi="Arial" w:cs="Arial"/>
          <w:sz w:val="24"/>
          <w:szCs w:val="24"/>
        </w:rPr>
      </w:pPr>
    </w:p>
    <w:p w14:paraId="219ACCB4" w14:textId="77777777" w:rsidR="00023154" w:rsidRDefault="00023154" w:rsidP="00A20FB2">
      <w:pPr>
        <w:spacing w:line="360" w:lineRule="auto"/>
        <w:jc w:val="center"/>
        <w:rPr>
          <w:rFonts w:ascii="Arial" w:eastAsia="Arial" w:hAnsi="Arial" w:cs="Arial"/>
          <w:sz w:val="24"/>
          <w:szCs w:val="24"/>
        </w:rPr>
      </w:pPr>
    </w:p>
    <w:p w14:paraId="676E90F8" w14:textId="3E506BF0" w:rsidR="007709BF" w:rsidRPr="00622322" w:rsidRDefault="00A20FB2" w:rsidP="00A20FB2">
      <w:pPr>
        <w:spacing w:line="360" w:lineRule="auto"/>
        <w:jc w:val="center"/>
        <w:rPr>
          <w:rFonts w:ascii="Arial" w:eastAsia="Arial" w:hAnsi="Arial" w:cs="Arial"/>
          <w:sz w:val="24"/>
          <w:szCs w:val="24"/>
        </w:rPr>
      </w:pPr>
      <w:r w:rsidRPr="00622322">
        <w:rPr>
          <w:rFonts w:ascii="Arial" w:eastAsia="Arial" w:hAnsi="Arial" w:cs="Arial"/>
          <w:sz w:val="24"/>
          <w:szCs w:val="24"/>
        </w:rPr>
        <w:t>BELÉM-PA</w:t>
      </w:r>
    </w:p>
    <w:p w14:paraId="33CF313E" w14:textId="5AA5D43C" w:rsidR="007709BF" w:rsidRPr="00622322" w:rsidRDefault="00A20FB2" w:rsidP="00A20FB2">
      <w:pPr>
        <w:spacing w:line="360" w:lineRule="auto"/>
        <w:jc w:val="center"/>
        <w:rPr>
          <w:rFonts w:ascii="Arial" w:eastAsia="Arial" w:hAnsi="Arial" w:cs="Arial"/>
          <w:sz w:val="24"/>
          <w:szCs w:val="24"/>
        </w:rPr>
      </w:pPr>
      <w:r w:rsidRPr="00622322">
        <w:rPr>
          <w:rFonts w:ascii="Arial" w:eastAsia="Arial" w:hAnsi="Arial" w:cs="Arial"/>
          <w:sz w:val="24"/>
          <w:szCs w:val="24"/>
        </w:rPr>
        <w:t>2021</w:t>
      </w:r>
    </w:p>
    <w:p w14:paraId="2EA0D4F7" w14:textId="3C2200F4" w:rsidR="007709BF" w:rsidRPr="00622322" w:rsidRDefault="00641655" w:rsidP="00023154">
      <w:pPr>
        <w:tabs>
          <w:tab w:val="left" w:pos="1710"/>
        </w:tabs>
        <w:spacing w:line="360" w:lineRule="auto"/>
        <w:rPr>
          <w:del w:id="0" w:author="Pedro Lola" w:date="2021-03-18T13:16:00Z"/>
          <w:rFonts w:ascii="Arial" w:eastAsia="Arial" w:hAnsi="Arial" w:cs="Arial"/>
          <w:sz w:val="28"/>
          <w:szCs w:val="28"/>
        </w:rPr>
      </w:pPr>
      <w:sdt>
        <w:sdtPr>
          <w:rPr>
            <w:rFonts w:ascii="Arial" w:hAnsi="Arial" w:cs="Arial"/>
            <w:sz w:val="24"/>
            <w:szCs w:val="24"/>
          </w:rPr>
          <w:tag w:val="goog_rdk_5"/>
          <w:id w:val="818694121"/>
          <w:showingPlcHdr/>
        </w:sdtPr>
        <w:sdtEndPr/>
        <w:sdtContent>
          <w:r w:rsidR="00023154">
            <w:rPr>
              <w:rFonts w:ascii="Arial" w:hAnsi="Arial" w:cs="Arial"/>
              <w:sz w:val="24"/>
              <w:szCs w:val="24"/>
            </w:rPr>
            <w:t xml:space="preserve">     </w:t>
          </w:r>
        </w:sdtContent>
      </w:sdt>
    </w:p>
    <w:p w14:paraId="6B16DF78" w14:textId="6291914A" w:rsidR="007709BF" w:rsidRPr="00622322" w:rsidRDefault="00A20FB2" w:rsidP="00A20FB2">
      <w:pPr>
        <w:spacing w:line="360" w:lineRule="auto"/>
        <w:jc w:val="center"/>
        <w:rPr>
          <w:rFonts w:ascii="Arial" w:eastAsia="Arial" w:hAnsi="Arial" w:cs="Arial"/>
          <w:sz w:val="32"/>
          <w:szCs w:val="32"/>
        </w:rPr>
      </w:pPr>
      <w:r w:rsidRPr="00622322">
        <w:rPr>
          <w:rFonts w:ascii="Arial" w:eastAsia="Arial" w:hAnsi="Arial" w:cs="Arial"/>
          <w:sz w:val="28"/>
          <w:szCs w:val="28"/>
        </w:rPr>
        <w:t>GABRIEL MONTEIRO LEITE</w:t>
      </w:r>
    </w:p>
    <w:p w14:paraId="6787F354" w14:textId="0D0905EA" w:rsidR="007709BF" w:rsidRPr="00622322" w:rsidRDefault="00A20FB2" w:rsidP="00A20FB2">
      <w:pPr>
        <w:spacing w:line="360" w:lineRule="auto"/>
        <w:jc w:val="center"/>
        <w:rPr>
          <w:rFonts w:ascii="Arial" w:eastAsia="Arial" w:hAnsi="Arial" w:cs="Arial"/>
          <w:sz w:val="28"/>
          <w:szCs w:val="28"/>
        </w:rPr>
      </w:pPr>
      <w:r w:rsidRPr="00622322">
        <w:rPr>
          <w:rFonts w:ascii="Arial" w:eastAsia="Arial" w:hAnsi="Arial" w:cs="Arial"/>
          <w:sz w:val="28"/>
          <w:szCs w:val="28"/>
        </w:rPr>
        <w:t>PEDRO HENRIQUE LÔLA DA COSTA</w:t>
      </w:r>
    </w:p>
    <w:p w14:paraId="658EDDB7" w14:textId="64370F2B" w:rsidR="007709BF" w:rsidRPr="00622322" w:rsidRDefault="00A20FB2" w:rsidP="00A20FB2">
      <w:pPr>
        <w:spacing w:line="360" w:lineRule="auto"/>
        <w:jc w:val="center"/>
        <w:rPr>
          <w:rFonts w:ascii="Arial" w:eastAsia="Arial" w:hAnsi="Arial" w:cs="Arial"/>
          <w:sz w:val="28"/>
          <w:szCs w:val="28"/>
        </w:rPr>
      </w:pPr>
      <w:r w:rsidRPr="00622322">
        <w:rPr>
          <w:rFonts w:ascii="Arial" w:eastAsia="Arial" w:hAnsi="Arial" w:cs="Arial"/>
          <w:sz w:val="28"/>
          <w:szCs w:val="28"/>
        </w:rPr>
        <w:t>RODRIGO GONÇALVES PINTO</w:t>
      </w:r>
    </w:p>
    <w:p w14:paraId="34DCAD84" w14:textId="77777777" w:rsidR="007709BF" w:rsidRPr="00F53D68" w:rsidRDefault="007709BF" w:rsidP="00A20FB2">
      <w:pPr>
        <w:spacing w:line="360" w:lineRule="auto"/>
        <w:jc w:val="center"/>
        <w:rPr>
          <w:rFonts w:ascii="Arial" w:eastAsia="Arial" w:hAnsi="Arial" w:cs="Arial"/>
        </w:rPr>
      </w:pPr>
    </w:p>
    <w:p w14:paraId="10F97A59" w14:textId="77777777" w:rsidR="007709BF" w:rsidRPr="00F53D68" w:rsidRDefault="007709BF" w:rsidP="00A20FB2">
      <w:pPr>
        <w:spacing w:line="360" w:lineRule="auto"/>
        <w:jc w:val="center"/>
        <w:rPr>
          <w:rFonts w:ascii="Arial" w:eastAsia="Arial" w:hAnsi="Arial" w:cs="Arial"/>
          <w:b/>
          <w:u w:val="single"/>
        </w:rPr>
      </w:pPr>
    </w:p>
    <w:p w14:paraId="4DD75032" w14:textId="77777777" w:rsidR="007709BF" w:rsidRPr="00F53D68" w:rsidRDefault="007709BF" w:rsidP="00A20FB2">
      <w:pPr>
        <w:spacing w:line="360" w:lineRule="auto"/>
        <w:jc w:val="center"/>
        <w:rPr>
          <w:rFonts w:ascii="Arial" w:eastAsia="Arial" w:hAnsi="Arial" w:cs="Arial"/>
          <w:b/>
          <w:u w:val="single"/>
        </w:rPr>
      </w:pPr>
    </w:p>
    <w:p w14:paraId="38825859" w14:textId="77777777" w:rsidR="007709BF" w:rsidRPr="00F53D68" w:rsidRDefault="007709BF" w:rsidP="00A20FB2">
      <w:pPr>
        <w:spacing w:line="360" w:lineRule="auto"/>
        <w:jc w:val="center"/>
        <w:rPr>
          <w:rFonts w:ascii="Arial" w:eastAsia="Arial" w:hAnsi="Arial" w:cs="Arial"/>
          <w:b/>
          <w:u w:val="single"/>
        </w:rPr>
      </w:pPr>
    </w:p>
    <w:p w14:paraId="7B842F36" w14:textId="77777777" w:rsidR="007709BF" w:rsidRPr="00F53D68" w:rsidRDefault="007709BF" w:rsidP="00A20FB2">
      <w:pPr>
        <w:spacing w:line="360" w:lineRule="auto"/>
        <w:jc w:val="center"/>
        <w:rPr>
          <w:rFonts w:ascii="Arial" w:eastAsia="Arial" w:hAnsi="Arial" w:cs="Arial"/>
          <w:b/>
          <w:u w:val="single"/>
        </w:rPr>
      </w:pPr>
    </w:p>
    <w:p w14:paraId="19142581" w14:textId="77777777" w:rsidR="007709BF" w:rsidRPr="00F53D68" w:rsidRDefault="007709BF" w:rsidP="00A20FB2">
      <w:pPr>
        <w:spacing w:line="360" w:lineRule="auto"/>
        <w:jc w:val="center"/>
        <w:rPr>
          <w:rFonts w:ascii="Arial" w:eastAsia="Arial" w:hAnsi="Arial" w:cs="Arial"/>
          <w:b/>
          <w:sz w:val="24"/>
          <w:szCs w:val="24"/>
          <w:u w:val="single"/>
        </w:rPr>
      </w:pPr>
    </w:p>
    <w:p w14:paraId="34EF7525" w14:textId="77777777" w:rsidR="007709BF" w:rsidRPr="00F53D68" w:rsidRDefault="007709BF" w:rsidP="00A20FB2">
      <w:pPr>
        <w:spacing w:line="360" w:lineRule="auto"/>
        <w:rPr>
          <w:rFonts w:ascii="Arial" w:eastAsia="Arial" w:hAnsi="Arial" w:cs="Arial"/>
          <w:b/>
          <w:sz w:val="24"/>
          <w:szCs w:val="24"/>
          <w:u w:val="single"/>
        </w:rPr>
      </w:pPr>
    </w:p>
    <w:p w14:paraId="616DD785" w14:textId="77777777" w:rsidR="007709BF" w:rsidRPr="00F53D68" w:rsidRDefault="00421DB2" w:rsidP="00A20FB2">
      <w:pPr>
        <w:spacing w:line="360" w:lineRule="auto"/>
        <w:rPr>
          <w:rFonts w:ascii="Arial" w:eastAsia="Arial" w:hAnsi="Arial" w:cs="Arial"/>
          <w:sz w:val="24"/>
          <w:szCs w:val="24"/>
        </w:rPr>
      </w:pPr>
      <w:r w:rsidRPr="00F53D68">
        <w:rPr>
          <w:rFonts w:ascii="Arial" w:eastAsia="Arial" w:hAnsi="Arial" w:cs="Arial"/>
          <w:b/>
          <w:sz w:val="24"/>
          <w:szCs w:val="24"/>
        </w:rPr>
        <w:t>Orientador</w:t>
      </w:r>
      <w:r w:rsidRPr="00F53D68">
        <w:rPr>
          <w:rFonts w:ascii="Arial" w:eastAsia="Arial" w:hAnsi="Arial" w:cs="Arial"/>
          <w:sz w:val="24"/>
          <w:szCs w:val="24"/>
        </w:rPr>
        <w:t>: Prof. Dr. Juliana Oliveira</w:t>
      </w:r>
    </w:p>
    <w:p w14:paraId="4DF1E34E" w14:textId="77777777" w:rsidR="007709BF" w:rsidRPr="00F53D68" w:rsidRDefault="007709BF" w:rsidP="00A20FB2">
      <w:pPr>
        <w:spacing w:line="360" w:lineRule="auto"/>
        <w:rPr>
          <w:rFonts w:ascii="Arial" w:eastAsia="Arial" w:hAnsi="Arial" w:cs="Arial"/>
          <w:sz w:val="24"/>
          <w:szCs w:val="24"/>
          <w:u w:val="single"/>
        </w:rPr>
      </w:pPr>
    </w:p>
    <w:p w14:paraId="53AA06F2" w14:textId="77777777" w:rsidR="007709BF" w:rsidRPr="00F53D68" w:rsidRDefault="007709BF" w:rsidP="00A20FB2">
      <w:pPr>
        <w:spacing w:line="360" w:lineRule="auto"/>
        <w:rPr>
          <w:rFonts w:ascii="Arial" w:eastAsia="Arial" w:hAnsi="Arial" w:cs="Arial"/>
          <w:b/>
          <w:sz w:val="24"/>
          <w:szCs w:val="24"/>
          <w:u w:val="single"/>
        </w:rPr>
      </w:pPr>
    </w:p>
    <w:p w14:paraId="3CD94310" w14:textId="77777777" w:rsidR="007709BF" w:rsidRPr="00F53D68" w:rsidRDefault="007709BF" w:rsidP="00A20FB2">
      <w:pPr>
        <w:spacing w:line="360" w:lineRule="auto"/>
        <w:rPr>
          <w:rFonts w:ascii="Arial" w:eastAsia="Arial" w:hAnsi="Arial" w:cs="Arial"/>
          <w:b/>
          <w:sz w:val="24"/>
          <w:szCs w:val="24"/>
          <w:u w:val="single"/>
        </w:rPr>
      </w:pPr>
    </w:p>
    <w:p w14:paraId="75EE8BC9" w14:textId="77777777" w:rsidR="007709BF" w:rsidRPr="00F53D68" w:rsidRDefault="00421DB2" w:rsidP="00A20FB2">
      <w:pPr>
        <w:spacing w:line="360" w:lineRule="auto"/>
        <w:rPr>
          <w:rFonts w:ascii="Arial" w:eastAsia="Arial" w:hAnsi="Arial" w:cs="Arial"/>
          <w:b/>
          <w:sz w:val="24"/>
          <w:szCs w:val="24"/>
        </w:rPr>
      </w:pPr>
      <w:r w:rsidRPr="00F53D68">
        <w:rPr>
          <w:rFonts w:ascii="Arial" w:eastAsia="Arial" w:hAnsi="Arial" w:cs="Arial"/>
          <w:b/>
          <w:sz w:val="24"/>
          <w:szCs w:val="24"/>
        </w:rPr>
        <w:t>Banca examinadora:</w:t>
      </w:r>
    </w:p>
    <w:p w14:paraId="5B758917" w14:textId="77777777" w:rsidR="007709BF" w:rsidRPr="00F53D68" w:rsidRDefault="007709BF" w:rsidP="00A20FB2">
      <w:pPr>
        <w:spacing w:line="360" w:lineRule="auto"/>
        <w:rPr>
          <w:rFonts w:ascii="Arial" w:eastAsia="Arial" w:hAnsi="Arial" w:cs="Arial"/>
          <w:b/>
          <w:sz w:val="24"/>
          <w:szCs w:val="24"/>
        </w:rPr>
      </w:pPr>
    </w:p>
    <w:p w14:paraId="471926EC" w14:textId="77777777" w:rsidR="007709BF" w:rsidRPr="00F53D68" w:rsidRDefault="00421DB2" w:rsidP="00A20FB2">
      <w:pPr>
        <w:spacing w:line="360" w:lineRule="auto"/>
        <w:rPr>
          <w:rFonts w:ascii="Arial" w:eastAsia="Arial" w:hAnsi="Arial" w:cs="Arial"/>
          <w:b/>
          <w:sz w:val="24"/>
          <w:szCs w:val="24"/>
          <w:u w:val="single"/>
        </w:rPr>
      </w:pPr>
      <w:r w:rsidRPr="00F53D68">
        <w:rPr>
          <w:rFonts w:ascii="Arial" w:eastAsia="Arial" w:hAnsi="Arial" w:cs="Arial"/>
          <w:b/>
          <w:sz w:val="24"/>
          <w:szCs w:val="24"/>
          <w:u w:val="single"/>
        </w:rPr>
        <w:t xml:space="preserve">                                                                                                          .</w:t>
      </w:r>
    </w:p>
    <w:p w14:paraId="2AF71755" w14:textId="77777777" w:rsidR="007709BF" w:rsidRPr="00F53D68" w:rsidRDefault="00421DB2" w:rsidP="00A20FB2">
      <w:pPr>
        <w:spacing w:line="360" w:lineRule="auto"/>
        <w:rPr>
          <w:rFonts w:ascii="Arial" w:eastAsia="Arial" w:hAnsi="Arial" w:cs="Arial"/>
          <w:b/>
          <w:sz w:val="24"/>
          <w:szCs w:val="24"/>
        </w:rPr>
      </w:pPr>
      <w:r w:rsidRPr="00F53D68">
        <w:rPr>
          <w:rFonts w:ascii="Arial" w:eastAsia="Arial" w:hAnsi="Arial" w:cs="Arial"/>
          <w:b/>
          <w:sz w:val="24"/>
          <w:szCs w:val="24"/>
        </w:rPr>
        <w:t>Prof</w:t>
      </w:r>
      <w:r w:rsidRPr="00F53D68">
        <w:rPr>
          <w:rFonts w:ascii="Arial" w:eastAsia="Arial" w:hAnsi="Arial" w:cs="Arial"/>
          <w:b/>
          <w:sz w:val="24"/>
          <w:szCs w:val="24"/>
          <w:vertAlign w:val="superscript"/>
        </w:rPr>
        <w:t>a</w:t>
      </w:r>
      <w:r w:rsidRPr="00F53D68">
        <w:rPr>
          <w:rFonts w:ascii="Arial" w:eastAsia="Arial" w:hAnsi="Arial" w:cs="Arial"/>
          <w:b/>
          <w:sz w:val="24"/>
          <w:szCs w:val="24"/>
        </w:rPr>
        <w:t>.</w:t>
      </w:r>
    </w:p>
    <w:p w14:paraId="6446EB6C" w14:textId="77777777" w:rsidR="007709BF" w:rsidRPr="00F53D68" w:rsidRDefault="007709BF" w:rsidP="00A20FB2">
      <w:pPr>
        <w:spacing w:line="360" w:lineRule="auto"/>
        <w:rPr>
          <w:rFonts w:ascii="Arial" w:eastAsia="Arial" w:hAnsi="Arial" w:cs="Arial"/>
          <w:b/>
          <w:sz w:val="24"/>
          <w:szCs w:val="24"/>
        </w:rPr>
      </w:pPr>
    </w:p>
    <w:p w14:paraId="0FC27C62" w14:textId="77777777" w:rsidR="007709BF" w:rsidRPr="00F53D68" w:rsidRDefault="00421DB2" w:rsidP="00A20FB2">
      <w:pPr>
        <w:spacing w:line="360" w:lineRule="auto"/>
        <w:rPr>
          <w:rFonts w:ascii="Arial" w:eastAsia="Arial" w:hAnsi="Arial" w:cs="Arial"/>
          <w:b/>
          <w:sz w:val="24"/>
          <w:szCs w:val="24"/>
          <w:u w:val="single"/>
        </w:rPr>
      </w:pPr>
      <w:r w:rsidRPr="00F53D68">
        <w:rPr>
          <w:rFonts w:ascii="Arial" w:eastAsia="Arial" w:hAnsi="Arial" w:cs="Arial"/>
          <w:b/>
          <w:sz w:val="24"/>
          <w:szCs w:val="24"/>
          <w:u w:val="single"/>
        </w:rPr>
        <w:t xml:space="preserve">                                                                                                          .</w:t>
      </w:r>
    </w:p>
    <w:p w14:paraId="332A6F87" w14:textId="77777777" w:rsidR="007709BF" w:rsidRPr="00F53D68" w:rsidRDefault="00421DB2" w:rsidP="00A20FB2">
      <w:pPr>
        <w:spacing w:line="360" w:lineRule="auto"/>
        <w:rPr>
          <w:rFonts w:ascii="Arial" w:eastAsia="Arial" w:hAnsi="Arial" w:cs="Arial"/>
          <w:b/>
          <w:sz w:val="24"/>
          <w:szCs w:val="24"/>
        </w:rPr>
      </w:pPr>
      <w:r w:rsidRPr="00F53D68">
        <w:rPr>
          <w:rFonts w:ascii="Arial" w:eastAsia="Arial" w:hAnsi="Arial" w:cs="Arial"/>
          <w:b/>
          <w:sz w:val="24"/>
          <w:szCs w:val="24"/>
        </w:rPr>
        <w:t>Prof.</w:t>
      </w:r>
    </w:p>
    <w:p w14:paraId="7E056328" w14:textId="77777777" w:rsidR="007709BF" w:rsidRPr="00F53D68" w:rsidRDefault="007709BF" w:rsidP="00A20FB2">
      <w:pPr>
        <w:spacing w:line="360" w:lineRule="auto"/>
        <w:rPr>
          <w:rFonts w:ascii="Arial" w:eastAsia="Arial" w:hAnsi="Arial" w:cs="Arial"/>
          <w:b/>
          <w:sz w:val="24"/>
          <w:szCs w:val="24"/>
        </w:rPr>
      </w:pPr>
    </w:p>
    <w:p w14:paraId="2FBA02EC" w14:textId="77777777" w:rsidR="007709BF" w:rsidRPr="00F53D68" w:rsidRDefault="00421DB2" w:rsidP="00A20FB2">
      <w:pPr>
        <w:spacing w:line="360" w:lineRule="auto"/>
        <w:rPr>
          <w:rFonts w:ascii="Arial" w:eastAsia="Arial" w:hAnsi="Arial" w:cs="Arial"/>
          <w:b/>
          <w:sz w:val="24"/>
          <w:szCs w:val="24"/>
          <w:u w:val="single"/>
        </w:rPr>
      </w:pPr>
      <w:r w:rsidRPr="00F53D68">
        <w:rPr>
          <w:rFonts w:ascii="Arial" w:eastAsia="Arial" w:hAnsi="Arial" w:cs="Arial"/>
          <w:b/>
          <w:sz w:val="24"/>
          <w:szCs w:val="24"/>
          <w:u w:val="single"/>
        </w:rPr>
        <w:t xml:space="preserve">                                                                                                         .</w:t>
      </w:r>
    </w:p>
    <w:p w14:paraId="0E0EE849" w14:textId="77777777" w:rsidR="007709BF" w:rsidRPr="00F53D68" w:rsidRDefault="00421DB2" w:rsidP="00A20FB2">
      <w:pPr>
        <w:spacing w:line="360" w:lineRule="auto"/>
        <w:rPr>
          <w:rFonts w:ascii="Arial" w:eastAsia="Arial" w:hAnsi="Arial" w:cs="Arial"/>
          <w:b/>
          <w:sz w:val="24"/>
          <w:szCs w:val="24"/>
        </w:rPr>
      </w:pPr>
      <w:r w:rsidRPr="00F53D68">
        <w:rPr>
          <w:rFonts w:ascii="Arial" w:eastAsia="Arial" w:hAnsi="Arial" w:cs="Arial"/>
          <w:b/>
          <w:sz w:val="24"/>
          <w:szCs w:val="24"/>
        </w:rPr>
        <w:t>Prof.</w:t>
      </w:r>
    </w:p>
    <w:p w14:paraId="6CF1F61C" w14:textId="77777777" w:rsidR="007709BF" w:rsidRPr="00F53D68" w:rsidRDefault="007709BF" w:rsidP="00A20FB2">
      <w:pPr>
        <w:spacing w:line="360" w:lineRule="auto"/>
        <w:jc w:val="center"/>
        <w:rPr>
          <w:rFonts w:ascii="Arial" w:eastAsia="Arial" w:hAnsi="Arial" w:cs="Arial"/>
          <w:b/>
          <w:u w:val="single"/>
        </w:rPr>
      </w:pPr>
    </w:p>
    <w:p w14:paraId="197B75DA" w14:textId="77777777" w:rsidR="007709BF" w:rsidRPr="00F53D68" w:rsidRDefault="007709BF" w:rsidP="00A20FB2">
      <w:pPr>
        <w:spacing w:line="360" w:lineRule="auto"/>
        <w:jc w:val="center"/>
        <w:rPr>
          <w:rFonts w:ascii="Arial" w:eastAsia="Arial" w:hAnsi="Arial" w:cs="Arial"/>
          <w:b/>
          <w:u w:val="single"/>
        </w:rPr>
      </w:pPr>
    </w:p>
    <w:p w14:paraId="3064F268" w14:textId="77777777" w:rsidR="007709BF" w:rsidRPr="00F53D68" w:rsidRDefault="007709BF" w:rsidP="00A20FB2">
      <w:pPr>
        <w:spacing w:line="360" w:lineRule="auto"/>
        <w:jc w:val="center"/>
        <w:rPr>
          <w:rFonts w:ascii="Arial" w:hAnsi="Arial" w:cs="Arial"/>
        </w:rPr>
      </w:pPr>
    </w:p>
    <w:p w14:paraId="5EE3378C" w14:textId="77777777" w:rsidR="007709BF" w:rsidRPr="00F53D68" w:rsidRDefault="007709BF" w:rsidP="00A20FB2">
      <w:pPr>
        <w:spacing w:line="360" w:lineRule="auto"/>
        <w:jc w:val="center"/>
        <w:rPr>
          <w:rFonts w:ascii="Arial" w:hAnsi="Arial" w:cs="Arial"/>
        </w:rPr>
      </w:pPr>
    </w:p>
    <w:p w14:paraId="45007DA2" w14:textId="3EE084D2" w:rsidR="00A20FB2" w:rsidRPr="00F53D68" w:rsidRDefault="00A20FB2" w:rsidP="00A20FB2">
      <w:pPr>
        <w:spacing w:line="360" w:lineRule="auto"/>
        <w:rPr>
          <w:rFonts w:ascii="Arial" w:hAnsi="Arial" w:cs="Arial"/>
        </w:rPr>
      </w:pPr>
    </w:p>
    <w:p w14:paraId="46544561" w14:textId="77777777" w:rsidR="00A20FB2" w:rsidRPr="00F53D68" w:rsidRDefault="00A20FB2" w:rsidP="00A20FB2">
      <w:pPr>
        <w:spacing w:line="360" w:lineRule="auto"/>
        <w:jc w:val="center"/>
        <w:rPr>
          <w:rFonts w:ascii="Arial" w:hAnsi="Arial" w:cs="Arial"/>
        </w:rPr>
      </w:pPr>
    </w:p>
    <w:p w14:paraId="474C3C48" w14:textId="77777777" w:rsidR="007709BF" w:rsidRPr="00F53D68" w:rsidRDefault="007709BF" w:rsidP="00A20FB2">
      <w:pPr>
        <w:spacing w:line="360" w:lineRule="auto"/>
        <w:jc w:val="center"/>
        <w:rPr>
          <w:rFonts w:ascii="Arial" w:hAnsi="Arial" w:cs="Arial"/>
        </w:rPr>
      </w:pPr>
    </w:p>
    <w:p w14:paraId="38274061" w14:textId="77777777" w:rsidR="00023154" w:rsidRDefault="00A20FB2" w:rsidP="00023154">
      <w:pPr>
        <w:spacing w:line="360" w:lineRule="auto"/>
        <w:jc w:val="center"/>
        <w:rPr>
          <w:rFonts w:ascii="Arial" w:eastAsia="Arial" w:hAnsi="Arial" w:cs="Arial"/>
          <w:bCs/>
          <w:sz w:val="24"/>
          <w:szCs w:val="24"/>
        </w:rPr>
      </w:pPr>
      <w:r w:rsidRPr="00622322">
        <w:rPr>
          <w:rFonts w:ascii="Arial" w:eastAsia="Arial" w:hAnsi="Arial" w:cs="Arial"/>
          <w:bCs/>
          <w:sz w:val="24"/>
          <w:szCs w:val="24"/>
        </w:rPr>
        <w:t>BELÉM-PA</w:t>
      </w:r>
    </w:p>
    <w:p w14:paraId="4AE93B3C" w14:textId="54DD94C4" w:rsidR="008F5451" w:rsidRPr="00622322" w:rsidRDefault="00A20FB2" w:rsidP="00023154">
      <w:pPr>
        <w:spacing w:line="360" w:lineRule="auto"/>
        <w:jc w:val="center"/>
        <w:rPr>
          <w:rFonts w:ascii="Arial" w:eastAsia="Arial" w:hAnsi="Arial" w:cs="Arial"/>
          <w:bCs/>
          <w:sz w:val="24"/>
          <w:szCs w:val="24"/>
        </w:rPr>
        <w:sectPr w:rsidR="008F5451" w:rsidRPr="00622322" w:rsidSect="00A20FB2">
          <w:pgSz w:w="11910" w:h="16840"/>
          <w:pgMar w:top="1701" w:right="1134" w:bottom="1134" w:left="1701" w:header="720" w:footer="720" w:gutter="0"/>
          <w:pgNumType w:start="1"/>
          <w:cols w:space="720"/>
        </w:sectPr>
      </w:pPr>
      <w:r w:rsidRPr="00622322">
        <w:rPr>
          <w:rFonts w:ascii="Arial" w:eastAsia="Arial" w:hAnsi="Arial" w:cs="Arial"/>
          <w:bCs/>
          <w:sz w:val="24"/>
          <w:szCs w:val="24"/>
        </w:rPr>
        <w:t>2021</w:t>
      </w:r>
    </w:p>
    <w:p w14:paraId="2F573F10" w14:textId="77A9DF52" w:rsidR="007709BF" w:rsidRPr="00F53D68" w:rsidRDefault="007709BF" w:rsidP="00A20FB2">
      <w:pPr>
        <w:spacing w:line="360" w:lineRule="auto"/>
        <w:jc w:val="center"/>
        <w:rPr>
          <w:rFonts w:ascii="Arial" w:eastAsia="Arial" w:hAnsi="Arial" w:cs="Arial"/>
          <w:b/>
          <w:sz w:val="24"/>
          <w:szCs w:val="24"/>
        </w:rPr>
      </w:pPr>
    </w:p>
    <w:p w14:paraId="57D861C6" w14:textId="232BCD30" w:rsidR="00A20FB2" w:rsidRPr="00F53D68" w:rsidRDefault="00A20FB2" w:rsidP="00A20FB2">
      <w:pPr>
        <w:spacing w:line="360" w:lineRule="auto"/>
        <w:jc w:val="center"/>
        <w:rPr>
          <w:rFonts w:ascii="Arial" w:eastAsia="Arial" w:hAnsi="Arial" w:cs="Arial"/>
          <w:b/>
        </w:rPr>
      </w:pPr>
    </w:p>
    <w:p w14:paraId="626B5F43" w14:textId="77777777" w:rsidR="00A20FB2" w:rsidRPr="00F53D68" w:rsidRDefault="00A20FB2" w:rsidP="00A20FB2">
      <w:pPr>
        <w:spacing w:line="360" w:lineRule="auto"/>
        <w:jc w:val="center"/>
        <w:rPr>
          <w:rFonts w:ascii="Arial" w:eastAsia="Arial" w:hAnsi="Arial" w:cs="Arial"/>
          <w:b/>
        </w:rPr>
      </w:pPr>
    </w:p>
    <w:p w14:paraId="411B19F6" w14:textId="77777777" w:rsidR="007709BF" w:rsidRPr="00F53D68" w:rsidRDefault="007709BF" w:rsidP="00A20FB2">
      <w:pPr>
        <w:spacing w:line="360" w:lineRule="auto"/>
        <w:rPr>
          <w:rFonts w:ascii="Arial" w:hAnsi="Arial" w:cs="Arial"/>
          <w:b/>
          <w:u w:val="single"/>
        </w:rPr>
      </w:pPr>
    </w:p>
    <w:p w14:paraId="47BFC157" w14:textId="77777777" w:rsidR="007709BF" w:rsidRPr="008E08F1" w:rsidRDefault="00421DB2" w:rsidP="00A20FB2">
      <w:pPr>
        <w:spacing w:line="360" w:lineRule="auto"/>
        <w:jc w:val="center"/>
        <w:rPr>
          <w:rFonts w:ascii="Arial" w:eastAsia="Arial" w:hAnsi="Arial" w:cs="Arial"/>
          <w:b/>
          <w:sz w:val="28"/>
          <w:szCs w:val="28"/>
          <w:u w:val="single"/>
        </w:rPr>
      </w:pPr>
      <w:r w:rsidRPr="008E08F1">
        <w:rPr>
          <w:rFonts w:ascii="Arial" w:eastAsia="Arial" w:hAnsi="Arial" w:cs="Arial"/>
          <w:b/>
          <w:sz w:val="28"/>
          <w:szCs w:val="28"/>
          <w:u w:val="single"/>
        </w:rPr>
        <w:t>SUMÁRIO</w:t>
      </w:r>
    </w:p>
    <w:p w14:paraId="226911AE" w14:textId="77777777" w:rsidR="007709BF" w:rsidRPr="00F53D68" w:rsidRDefault="007709BF" w:rsidP="00A20FB2">
      <w:pPr>
        <w:pBdr>
          <w:top w:val="nil"/>
          <w:left w:val="nil"/>
          <w:bottom w:val="nil"/>
          <w:right w:val="nil"/>
          <w:between w:val="nil"/>
        </w:pBdr>
        <w:tabs>
          <w:tab w:val="left" w:pos="3130"/>
          <w:tab w:val="center" w:pos="4252"/>
        </w:tabs>
        <w:spacing w:line="360" w:lineRule="auto"/>
        <w:jc w:val="both"/>
        <w:rPr>
          <w:rFonts w:ascii="Arial" w:eastAsia="Arial" w:hAnsi="Arial" w:cs="Arial"/>
          <w:b/>
          <w:color w:val="000000"/>
          <w:sz w:val="24"/>
          <w:szCs w:val="24"/>
        </w:rPr>
      </w:pPr>
    </w:p>
    <w:p w14:paraId="33D80958" w14:textId="76E35CE9" w:rsidR="007709BF" w:rsidRPr="00F53D68" w:rsidRDefault="007709BF" w:rsidP="00A20FB2">
      <w:pPr>
        <w:tabs>
          <w:tab w:val="left" w:pos="3130"/>
          <w:tab w:val="center" w:pos="4252"/>
        </w:tabs>
        <w:spacing w:line="360" w:lineRule="auto"/>
        <w:jc w:val="both"/>
        <w:rPr>
          <w:rFonts w:ascii="Arial" w:eastAsia="Arial" w:hAnsi="Arial" w:cs="Arial"/>
          <w:b/>
          <w:color w:val="000000"/>
          <w:sz w:val="24"/>
          <w:szCs w:val="24"/>
        </w:rPr>
      </w:pPr>
    </w:p>
    <w:p w14:paraId="548469C8" w14:textId="77777777" w:rsidR="00A20FB2" w:rsidRPr="00F53D68" w:rsidRDefault="00A20FB2" w:rsidP="008E08F1">
      <w:pPr>
        <w:pBdr>
          <w:top w:val="nil"/>
          <w:left w:val="nil"/>
          <w:bottom w:val="nil"/>
          <w:right w:val="nil"/>
          <w:between w:val="nil"/>
        </w:pBdr>
        <w:tabs>
          <w:tab w:val="left" w:pos="3130"/>
          <w:tab w:val="center" w:pos="4252"/>
        </w:tabs>
        <w:spacing w:line="360" w:lineRule="auto"/>
        <w:jc w:val="both"/>
        <w:rPr>
          <w:rFonts w:ascii="Arial" w:eastAsia="Arial" w:hAnsi="Arial" w:cs="Arial"/>
          <w:b/>
          <w:color w:val="000000"/>
          <w:sz w:val="24"/>
          <w:szCs w:val="24"/>
        </w:rPr>
      </w:pPr>
    </w:p>
    <w:sdt>
      <w:sdtPr>
        <w:rPr>
          <w:rFonts w:ascii="Arial" w:hAnsi="Arial" w:cs="Arial"/>
        </w:rPr>
        <w:id w:val="428094782"/>
        <w:docPartObj>
          <w:docPartGallery w:val="Table of Contents"/>
          <w:docPartUnique/>
        </w:docPartObj>
      </w:sdtPr>
      <w:sdtEndPr/>
      <w:sdtContent>
        <w:p w14:paraId="76DB0EF2" w14:textId="7CB282C2" w:rsidR="00A20FB2" w:rsidRPr="008E08F1" w:rsidRDefault="00A20FB2"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4"/>
              <w:szCs w:val="24"/>
            </w:rPr>
          </w:pPr>
          <w:r w:rsidRPr="008E08F1">
            <w:rPr>
              <w:rFonts w:ascii="Arial" w:hAnsi="Arial" w:cs="Arial"/>
              <w:sz w:val="24"/>
              <w:szCs w:val="24"/>
            </w:rPr>
            <w:fldChar w:fldCharType="begin"/>
          </w:r>
          <w:r w:rsidRPr="008E08F1">
            <w:rPr>
              <w:rFonts w:ascii="Arial" w:hAnsi="Arial" w:cs="Arial"/>
              <w:sz w:val="24"/>
              <w:szCs w:val="24"/>
            </w:rPr>
            <w:instrText xml:space="preserve"> TOC \h \u \z </w:instrText>
          </w:r>
          <w:r w:rsidRPr="008E08F1">
            <w:rPr>
              <w:rFonts w:ascii="Arial" w:hAnsi="Arial" w:cs="Arial"/>
              <w:sz w:val="24"/>
              <w:szCs w:val="24"/>
            </w:rPr>
            <w:fldChar w:fldCharType="separate"/>
          </w:r>
          <w:hyperlink w:anchor="_heading=h.gjdgxs">
            <w:r w:rsidRPr="008E08F1">
              <w:rPr>
                <w:rFonts w:ascii="Arial" w:eastAsia="Arial" w:hAnsi="Arial" w:cs="Arial"/>
                <w:b/>
                <w:color w:val="000000"/>
                <w:sz w:val="24"/>
                <w:szCs w:val="24"/>
              </w:rPr>
              <w:t>1</w:t>
            </w:r>
          </w:hyperlink>
          <w:hyperlink w:anchor="_heading=h.gjdgxs"/>
          <w:hyperlink w:anchor="_heading=h.30j0zll">
            <w:r w:rsidR="008E08F1">
              <w:rPr>
                <w:rFonts w:ascii="Arial" w:eastAsia="Arial" w:hAnsi="Arial" w:cs="Arial"/>
                <w:color w:val="000000"/>
                <w:sz w:val="24"/>
                <w:szCs w:val="24"/>
              </w:rPr>
              <w:t xml:space="preserve"> </w:t>
            </w:r>
            <w:r w:rsidR="008F5451" w:rsidRPr="008E08F1">
              <w:rPr>
                <w:rFonts w:ascii="Arial" w:eastAsia="Arial" w:hAnsi="Arial" w:cs="Arial"/>
                <w:b/>
                <w:bCs/>
                <w:color w:val="000000"/>
                <w:sz w:val="24"/>
                <w:szCs w:val="24"/>
              </w:rPr>
              <w:t>INTRODUÇÃO</w:t>
            </w:r>
            <w:r w:rsidRPr="008E08F1">
              <w:rPr>
                <w:rFonts w:ascii="Arial" w:eastAsia="Arial" w:hAnsi="Arial" w:cs="Arial"/>
                <w:color w:val="000000"/>
                <w:sz w:val="24"/>
                <w:szCs w:val="24"/>
              </w:rPr>
              <w:tab/>
              <w:t>5</w:t>
            </w:r>
          </w:hyperlink>
        </w:p>
        <w:p w14:paraId="4CD94C54" w14:textId="114EBE08" w:rsidR="00A20FB2" w:rsidRPr="008E08F1" w:rsidRDefault="00641655" w:rsidP="008E08F1">
          <w:pPr>
            <w:pBdr>
              <w:top w:val="nil"/>
              <w:left w:val="nil"/>
              <w:bottom w:val="nil"/>
              <w:right w:val="nil"/>
              <w:between w:val="nil"/>
            </w:pBdr>
            <w:tabs>
              <w:tab w:val="left" w:pos="440"/>
              <w:tab w:val="right" w:pos="9071"/>
            </w:tabs>
            <w:spacing w:line="360" w:lineRule="auto"/>
            <w:jc w:val="both"/>
            <w:rPr>
              <w:rFonts w:ascii="Arial" w:eastAsia="Arial" w:hAnsi="Arial" w:cs="Arial"/>
              <w:b/>
              <w:sz w:val="24"/>
              <w:szCs w:val="24"/>
            </w:rPr>
          </w:pPr>
          <w:hyperlink w:anchor="_heading=h.1fob9te">
            <w:r w:rsidR="00A20FB2" w:rsidRPr="008E08F1">
              <w:rPr>
                <w:rFonts w:ascii="Arial" w:eastAsia="Arial" w:hAnsi="Arial" w:cs="Arial"/>
                <w:b/>
                <w:color w:val="000000"/>
                <w:sz w:val="24"/>
                <w:szCs w:val="24"/>
              </w:rPr>
              <w:t>2</w:t>
            </w:r>
            <w:r w:rsidR="008E08F1">
              <w:rPr>
                <w:rFonts w:ascii="Arial" w:eastAsia="Arial" w:hAnsi="Arial" w:cs="Arial"/>
                <w:b/>
                <w:color w:val="000000"/>
                <w:sz w:val="24"/>
                <w:szCs w:val="24"/>
              </w:rPr>
              <w:t xml:space="preserve"> </w:t>
            </w:r>
            <w:r w:rsidR="00A20FB2" w:rsidRPr="008E08F1">
              <w:rPr>
                <w:rFonts w:ascii="Arial" w:eastAsia="Arial" w:hAnsi="Arial" w:cs="Arial"/>
                <w:b/>
                <w:color w:val="000000"/>
                <w:sz w:val="24"/>
                <w:szCs w:val="24"/>
              </w:rPr>
              <w:t>OBJETIVOS</w:t>
            </w:r>
          </w:hyperlink>
          <w:r w:rsidR="00A20FB2" w:rsidRPr="008E08F1">
            <w:rPr>
              <w:rFonts w:ascii="Arial" w:hAnsi="Arial" w:cs="Arial"/>
              <w:sz w:val="24"/>
              <w:szCs w:val="24"/>
            </w:rPr>
            <w:t xml:space="preserve">                                                                                                                             </w:t>
          </w:r>
          <w:r w:rsidR="008F5451" w:rsidRPr="008E08F1">
            <w:rPr>
              <w:rFonts w:ascii="Arial" w:hAnsi="Arial" w:cs="Arial"/>
              <w:sz w:val="24"/>
              <w:szCs w:val="24"/>
            </w:rPr>
            <w:t>8</w:t>
          </w:r>
          <w:r w:rsidR="00A20FB2" w:rsidRPr="008E08F1">
            <w:rPr>
              <w:rFonts w:ascii="Arial" w:eastAsia="Arial" w:hAnsi="Arial" w:cs="Arial"/>
              <w:b/>
              <w:sz w:val="24"/>
              <w:szCs w:val="24"/>
            </w:rPr>
            <w:t xml:space="preserve">  </w:t>
          </w:r>
          <w:hyperlink w:anchor="_heading=h.3znysh7">
            <w:r w:rsidR="00A20FB2" w:rsidRPr="008E08F1">
              <w:rPr>
                <w:rFonts w:ascii="Arial" w:eastAsia="Arial" w:hAnsi="Arial" w:cs="Arial"/>
                <w:b/>
                <w:color w:val="000000"/>
                <w:sz w:val="24"/>
                <w:szCs w:val="24"/>
              </w:rPr>
              <w:t xml:space="preserve">3 </w:t>
            </w:r>
          </w:hyperlink>
          <w:r w:rsidR="00A20FB2" w:rsidRPr="008E08F1">
            <w:rPr>
              <w:rFonts w:ascii="Arial" w:eastAsia="Arial" w:hAnsi="Arial" w:cs="Arial"/>
              <w:b/>
              <w:color w:val="000000"/>
              <w:sz w:val="24"/>
              <w:szCs w:val="24"/>
            </w:rPr>
            <w:t xml:space="preserve"> METODOLOGIA                                                                                                   </w:t>
          </w:r>
          <w:r w:rsidR="008E08F1" w:rsidRPr="008E08F1">
            <w:rPr>
              <w:rFonts w:ascii="Arial" w:eastAsia="Arial" w:hAnsi="Arial" w:cs="Arial"/>
              <w:b/>
              <w:color w:val="000000"/>
              <w:sz w:val="24"/>
              <w:szCs w:val="24"/>
            </w:rPr>
            <w:t xml:space="preserve">   </w:t>
          </w:r>
          <w:r w:rsidR="00A20FB2" w:rsidRPr="008E08F1">
            <w:rPr>
              <w:rFonts w:ascii="Arial" w:eastAsia="Arial" w:hAnsi="Arial" w:cs="Arial"/>
              <w:b/>
              <w:color w:val="000000"/>
              <w:sz w:val="24"/>
              <w:szCs w:val="24"/>
            </w:rPr>
            <w:t xml:space="preserve"> </w:t>
          </w:r>
          <w:r w:rsidR="008F5451" w:rsidRPr="008E08F1">
            <w:rPr>
              <w:rFonts w:ascii="Arial" w:eastAsia="Arial" w:hAnsi="Arial" w:cs="Arial"/>
              <w:b/>
              <w:color w:val="000000"/>
              <w:sz w:val="24"/>
              <w:szCs w:val="24"/>
            </w:rPr>
            <w:t>8</w:t>
          </w:r>
        </w:p>
        <w:p w14:paraId="47521A71" w14:textId="4867F4CE" w:rsidR="00A20FB2" w:rsidRPr="008E08F1" w:rsidRDefault="00641655" w:rsidP="008E08F1">
          <w:pPr>
            <w:pBdr>
              <w:top w:val="nil"/>
              <w:left w:val="nil"/>
              <w:bottom w:val="nil"/>
              <w:right w:val="nil"/>
              <w:between w:val="nil"/>
            </w:pBdr>
            <w:spacing w:line="360" w:lineRule="auto"/>
            <w:ind w:right="125"/>
            <w:jc w:val="both"/>
            <w:rPr>
              <w:rFonts w:ascii="Arial" w:hAnsi="Arial" w:cs="Arial"/>
              <w:color w:val="000000"/>
              <w:sz w:val="24"/>
              <w:szCs w:val="24"/>
            </w:rPr>
          </w:pPr>
          <w:hyperlink w:anchor="_heading=h.2et92p0">
            <w:r w:rsidR="00A20FB2" w:rsidRPr="008E08F1">
              <w:rPr>
                <w:rFonts w:ascii="Arial" w:eastAsia="Arial" w:hAnsi="Arial" w:cs="Arial"/>
                <w:color w:val="000000"/>
                <w:sz w:val="24"/>
                <w:szCs w:val="24"/>
              </w:rPr>
              <w:t xml:space="preserve">3.1 </w:t>
            </w:r>
            <w:r w:rsidR="00A20FB2" w:rsidRPr="008E08F1">
              <w:rPr>
                <w:rFonts w:ascii="Arial" w:hAnsi="Arial" w:cs="Arial"/>
                <w:color w:val="000000"/>
                <w:sz w:val="24"/>
                <w:szCs w:val="24"/>
              </w:rPr>
              <w:t xml:space="preserve">SELEÇÃO DA AMOSTRA                                                                                                     </w:t>
            </w:r>
            <w:r w:rsidR="008E08F1" w:rsidRPr="008E08F1">
              <w:rPr>
                <w:rFonts w:ascii="Arial" w:hAnsi="Arial" w:cs="Arial"/>
                <w:color w:val="000000"/>
                <w:sz w:val="24"/>
                <w:szCs w:val="24"/>
              </w:rPr>
              <w:t xml:space="preserve">  </w:t>
            </w:r>
            <w:r w:rsidR="00A20FB2" w:rsidRPr="008E08F1">
              <w:rPr>
                <w:rFonts w:ascii="Arial" w:hAnsi="Arial" w:cs="Arial"/>
                <w:color w:val="000000"/>
                <w:sz w:val="24"/>
                <w:szCs w:val="24"/>
              </w:rPr>
              <w:t xml:space="preserve">   </w:t>
            </w:r>
            <w:r w:rsidR="008E08F1" w:rsidRPr="008E08F1">
              <w:rPr>
                <w:rFonts w:ascii="Arial" w:hAnsi="Arial" w:cs="Arial"/>
                <w:color w:val="000000"/>
                <w:sz w:val="24"/>
                <w:szCs w:val="24"/>
              </w:rPr>
              <w:t xml:space="preserve">     </w:t>
            </w:r>
            <w:r w:rsidR="008F5451" w:rsidRPr="008E08F1">
              <w:rPr>
                <w:rFonts w:ascii="Arial" w:eastAsia="Arial" w:hAnsi="Arial" w:cs="Arial"/>
                <w:color w:val="000000"/>
                <w:sz w:val="24"/>
                <w:szCs w:val="24"/>
              </w:rPr>
              <w:t>8</w:t>
            </w:r>
          </w:hyperlink>
        </w:p>
        <w:p w14:paraId="33CD386B" w14:textId="77777777" w:rsidR="00A20FB2" w:rsidRPr="008E08F1" w:rsidRDefault="00641655"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4"/>
              <w:szCs w:val="24"/>
            </w:rPr>
          </w:pPr>
          <w:hyperlink w:anchor="_heading=h.tyjcwt">
            <w:r w:rsidR="00A20FB2" w:rsidRPr="008E08F1">
              <w:rPr>
                <w:rFonts w:ascii="Arial" w:eastAsia="Arial" w:hAnsi="Arial" w:cs="Arial"/>
                <w:color w:val="000000"/>
                <w:sz w:val="24"/>
                <w:szCs w:val="24"/>
              </w:rPr>
              <w:t xml:space="preserve">3.2 </w:t>
            </w:r>
            <w:r w:rsidR="00A20FB2" w:rsidRPr="008E08F1">
              <w:rPr>
                <w:rFonts w:ascii="Arial" w:hAnsi="Arial" w:cs="Arial"/>
                <w:color w:val="000000"/>
                <w:sz w:val="24"/>
                <w:szCs w:val="24"/>
              </w:rPr>
              <w:t>APLICAÇÃO DO QUESTIONÁRIO</w:t>
            </w:r>
            <w:r w:rsidR="00A20FB2" w:rsidRPr="008E08F1">
              <w:rPr>
                <w:rFonts w:ascii="Arial" w:eastAsia="Arial" w:hAnsi="Arial" w:cs="Arial"/>
                <w:color w:val="000000"/>
                <w:sz w:val="24"/>
                <w:szCs w:val="24"/>
              </w:rPr>
              <w:tab/>
              <w:t>8</w:t>
            </w:r>
          </w:hyperlink>
        </w:p>
        <w:p w14:paraId="62FA32C4" w14:textId="55EF8F5C" w:rsidR="00A20FB2" w:rsidRPr="008E08F1" w:rsidRDefault="00641655"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4"/>
              <w:szCs w:val="24"/>
            </w:rPr>
          </w:pPr>
          <w:hyperlink w:anchor="_heading=h.3dy6vkm">
            <w:r w:rsidR="00A20FB2" w:rsidRPr="008E08F1">
              <w:rPr>
                <w:rFonts w:ascii="Arial" w:eastAsia="Arial" w:hAnsi="Arial" w:cs="Arial"/>
                <w:color w:val="000000"/>
                <w:sz w:val="24"/>
                <w:szCs w:val="24"/>
              </w:rPr>
              <w:t xml:space="preserve">3.3 </w:t>
            </w:r>
            <w:r w:rsidR="00A20FB2" w:rsidRPr="008E08F1">
              <w:rPr>
                <w:rFonts w:ascii="Arial" w:hAnsi="Arial" w:cs="Arial"/>
                <w:color w:val="000000"/>
                <w:sz w:val="24"/>
                <w:szCs w:val="24"/>
              </w:rPr>
              <w:t>ANÁLISE ESTATÍSTICA</w:t>
            </w:r>
            <w:r w:rsidR="00A20FB2" w:rsidRPr="008E08F1">
              <w:rPr>
                <w:rFonts w:ascii="Arial" w:eastAsia="Arial" w:hAnsi="Arial" w:cs="Arial"/>
                <w:color w:val="000000"/>
                <w:sz w:val="24"/>
                <w:szCs w:val="24"/>
              </w:rPr>
              <w:tab/>
            </w:r>
            <w:r w:rsidR="008F5451" w:rsidRPr="008E08F1">
              <w:rPr>
                <w:rFonts w:ascii="Arial" w:eastAsia="Arial" w:hAnsi="Arial" w:cs="Arial"/>
                <w:color w:val="000000"/>
                <w:sz w:val="24"/>
                <w:szCs w:val="24"/>
              </w:rPr>
              <w:t>9</w:t>
            </w:r>
          </w:hyperlink>
        </w:p>
        <w:p w14:paraId="337A7780" w14:textId="77777777" w:rsidR="00A20FB2" w:rsidRPr="008E08F1" w:rsidRDefault="00641655"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4"/>
              <w:szCs w:val="24"/>
            </w:rPr>
          </w:pPr>
          <w:hyperlink w:anchor="_heading=h.26in1rg">
            <w:r w:rsidR="00A20FB2" w:rsidRPr="008E08F1">
              <w:rPr>
                <w:rFonts w:ascii="Arial" w:eastAsia="Arial" w:hAnsi="Arial" w:cs="Arial"/>
                <w:b/>
                <w:color w:val="000000"/>
                <w:sz w:val="24"/>
                <w:szCs w:val="24"/>
              </w:rPr>
              <w:t>4 CRONOGRAMA</w:t>
            </w:r>
          </w:hyperlink>
          <w:hyperlink w:anchor="_heading=h.26in1rg">
            <w:r w:rsidR="00A20FB2" w:rsidRPr="008E08F1">
              <w:rPr>
                <w:rFonts w:ascii="Arial" w:eastAsia="Arial" w:hAnsi="Arial" w:cs="Arial"/>
                <w:color w:val="000000"/>
                <w:sz w:val="24"/>
                <w:szCs w:val="24"/>
              </w:rPr>
              <w:tab/>
              <w:t>9</w:t>
            </w:r>
          </w:hyperlink>
        </w:p>
        <w:p w14:paraId="7C472B5C" w14:textId="50D2F38B" w:rsidR="00A20FB2" w:rsidRPr="008E08F1" w:rsidRDefault="00641655"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4"/>
              <w:szCs w:val="24"/>
            </w:rPr>
          </w:pPr>
          <w:hyperlink w:anchor="_heading=h.lnxbz9">
            <w:r w:rsidR="00A20FB2" w:rsidRPr="008E08F1">
              <w:rPr>
                <w:rFonts w:ascii="Arial" w:eastAsia="Arial" w:hAnsi="Arial" w:cs="Arial"/>
                <w:b/>
                <w:color w:val="000000"/>
                <w:sz w:val="24"/>
                <w:szCs w:val="24"/>
              </w:rPr>
              <w:t>5 ORÇAMENTO</w:t>
            </w:r>
          </w:hyperlink>
          <w:hyperlink w:anchor="_heading=h.lnxbz9">
            <w:r w:rsidR="00A20FB2" w:rsidRPr="008E08F1">
              <w:rPr>
                <w:rFonts w:ascii="Arial" w:eastAsia="Arial" w:hAnsi="Arial" w:cs="Arial"/>
                <w:color w:val="000000"/>
                <w:sz w:val="24"/>
                <w:szCs w:val="24"/>
              </w:rPr>
              <w:tab/>
            </w:r>
            <w:r w:rsidR="008E08F1" w:rsidRPr="008E08F1">
              <w:rPr>
                <w:rFonts w:ascii="Arial" w:eastAsia="Arial" w:hAnsi="Arial" w:cs="Arial"/>
                <w:color w:val="000000"/>
                <w:sz w:val="24"/>
                <w:szCs w:val="24"/>
              </w:rPr>
              <w:t>10</w:t>
            </w:r>
          </w:hyperlink>
        </w:p>
        <w:p w14:paraId="5348F28D" w14:textId="05055FFF" w:rsidR="008E08F1" w:rsidRPr="008E08F1" w:rsidRDefault="00A20FB2" w:rsidP="008E08F1">
          <w:pPr>
            <w:pBdr>
              <w:top w:val="nil"/>
              <w:left w:val="nil"/>
              <w:bottom w:val="nil"/>
              <w:right w:val="nil"/>
              <w:between w:val="nil"/>
            </w:pBdr>
            <w:tabs>
              <w:tab w:val="left" w:pos="440"/>
              <w:tab w:val="right" w:pos="9071"/>
            </w:tabs>
            <w:spacing w:line="360" w:lineRule="auto"/>
            <w:jc w:val="both"/>
            <w:rPr>
              <w:rFonts w:ascii="Arial" w:hAnsi="Arial" w:cs="Arial"/>
              <w:sz w:val="24"/>
              <w:szCs w:val="24"/>
            </w:rPr>
          </w:pPr>
          <w:r w:rsidRPr="008E08F1">
            <w:rPr>
              <w:rFonts w:ascii="Arial" w:eastAsia="Arial" w:hAnsi="Arial" w:cs="Arial"/>
              <w:b/>
              <w:color w:val="000000"/>
              <w:sz w:val="24"/>
              <w:szCs w:val="24"/>
            </w:rPr>
            <w:t xml:space="preserve">6 </w:t>
          </w:r>
          <w:hyperlink w:anchor="_heading=h.35nkun2">
            <w:r w:rsidRPr="008E08F1">
              <w:rPr>
                <w:rFonts w:ascii="Arial" w:eastAsia="Arial" w:hAnsi="Arial" w:cs="Arial"/>
                <w:b/>
                <w:color w:val="000000"/>
                <w:sz w:val="24"/>
                <w:szCs w:val="24"/>
              </w:rPr>
              <w:t>REFERÊNCIAS</w:t>
            </w:r>
          </w:hyperlink>
          <w:hyperlink w:anchor="_heading=h.1ksv4uv">
            <w:r w:rsidRPr="008E08F1">
              <w:rPr>
                <w:rFonts w:ascii="Arial" w:eastAsia="Arial" w:hAnsi="Arial" w:cs="Arial"/>
                <w:b/>
                <w:color w:val="000000"/>
                <w:sz w:val="24"/>
                <w:szCs w:val="24"/>
              </w:rPr>
              <w:t xml:space="preserve">                                                                                                                         </w:t>
            </w:r>
            <w:r w:rsidR="008E08F1" w:rsidRPr="008E08F1">
              <w:rPr>
                <w:rFonts w:ascii="Arial" w:eastAsia="Arial" w:hAnsi="Arial" w:cs="Arial"/>
                <w:b/>
                <w:color w:val="000000"/>
                <w:sz w:val="24"/>
                <w:szCs w:val="24"/>
              </w:rPr>
              <w:t>11</w:t>
            </w:r>
            <w:r w:rsidRPr="008E08F1">
              <w:rPr>
                <w:rFonts w:ascii="Arial" w:eastAsia="Arial" w:hAnsi="Arial" w:cs="Arial"/>
                <w:b/>
                <w:color w:val="000000"/>
                <w:sz w:val="24"/>
                <w:szCs w:val="24"/>
              </w:rPr>
              <w:t xml:space="preserve"> 7 </w:t>
            </w:r>
            <w:r w:rsidR="008E08F1" w:rsidRPr="008E08F1">
              <w:rPr>
                <w:rFonts w:ascii="Arial" w:eastAsia="Arial" w:hAnsi="Arial" w:cs="Arial"/>
                <w:b/>
                <w:color w:val="000000"/>
                <w:sz w:val="24"/>
                <w:szCs w:val="24"/>
              </w:rPr>
              <w:t xml:space="preserve">APÊNDICE A - </w:t>
            </w:r>
            <w:r w:rsidRPr="008E08F1">
              <w:rPr>
                <w:rFonts w:ascii="Arial" w:eastAsia="Arial" w:hAnsi="Arial" w:cs="Arial"/>
                <w:b/>
                <w:color w:val="000000"/>
                <w:sz w:val="24"/>
                <w:szCs w:val="24"/>
              </w:rPr>
              <w:t>TERMO DE CONSENTIMENTO LIVRE E ESCLARECIDO</w:t>
            </w:r>
          </w:hyperlink>
          <w:hyperlink w:anchor="_heading=h.1ksv4uv">
            <w:r w:rsidRPr="008E08F1">
              <w:rPr>
                <w:rFonts w:ascii="Arial" w:eastAsia="Arial" w:hAnsi="Arial" w:cs="Arial"/>
                <w:color w:val="000000"/>
                <w:sz w:val="24"/>
                <w:szCs w:val="24"/>
              </w:rPr>
              <w:tab/>
            </w:r>
            <w:r w:rsidR="008E08F1" w:rsidRPr="008E08F1">
              <w:rPr>
                <w:rFonts w:ascii="Arial" w:eastAsia="Arial" w:hAnsi="Arial" w:cs="Arial"/>
                <w:color w:val="000000"/>
                <w:sz w:val="24"/>
                <w:szCs w:val="24"/>
              </w:rPr>
              <w:t>12</w:t>
            </w:r>
          </w:hyperlink>
          <w:r w:rsidRPr="008E08F1">
            <w:rPr>
              <w:rFonts w:ascii="Arial" w:hAnsi="Arial" w:cs="Arial"/>
              <w:sz w:val="24"/>
              <w:szCs w:val="24"/>
            </w:rPr>
            <w:fldChar w:fldCharType="end"/>
          </w:r>
        </w:p>
        <w:p w14:paraId="51575BA9" w14:textId="55E664EB" w:rsidR="00A20FB2" w:rsidRPr="00F53D68" w:rsidRDefault="008E08F1" w:rsidP="008E08F1">
          <w:pPr>
            <w:pBdr>
              <w:top w:val="nil"/>
              <w:left w:val="nil"/>
              <w:bottom w:val="nil"/>
              <w:right w:val="nil"/>
              <w:between w:val="nil"/>
            </w:pBdr>
            <w:tabs>
              <w:tab w:val="left" w:pos="440"/>
              <w:tab w:val="right" w:pos="9071"/>
            </w:tabs>
            <w:spacing w:line="360" w:lineRule="auto"/>
            <w:jc w:val="both"/>
            <w:rPr>
              <w:rFonts w:ascii="Arial" w:hAnsi="Arial" w:cs="Arial"/>
              <w:color w:val="000000"/>
              <w:sz w:val="28"/>
              <w:szCs w:val="28"/>
            </w:rPr>
          </w:pPr>
          <w:r w:rsidRPr="008E08F1">
            <w:rPr>
              <w:rFonts w:ascii="Arial" w:hAnsi="Arial" w:cs="Arial"/>
              <w:b/>
              <w:bCs/>
              <w:sz w:val="24"/>
              <w:szCs w:val="24"/>
            </w:rPr>
            <w:t>8</w:t>
          </w:r>
          <w:r w:rsidRPr="008E08F1">
            <w:rPr>
              <w:rFonts w:ascii="Arial" w:hAnsi="Arial" w:cs="Arial"/>
              <w:sz w:val="24"/>
              <w:szCs w:val="24"/>
            </w:rPr>
            <w:t xml:space="preserve"> </w:t>
          </w:r>
          <w:r w:rsidRPr="008E08F1">
            <w:rPr>
              <w:rFonts w:ascii="Arial" w:hAnsi="Arial" w:cs="Arial"/>
              <w:b/>
              <w:bCs/>
              <w:sz w:val="24"/>
              <w:szCs w:val="24"/>
            </w:rPr>
            <w:t>APÊNDICE B -</w:t>
          </w:r>
          <w:r w:rsidRPr="008E08F1">
            <w:rPr>
              <w:rFonts w:ascii="Arial" w:hAnsi="Arial" w:cs="Arial"/>
              <w:sz w:val="24"/>
              <w:szCs w:val="24"/>
            </w:rPr>
            <w:t xml:space="preserve"> </w:t>
          </w:r>
          <w:r w:rsidRPr="008E08F1">
            <w:rPr>
              <w:rFonts w:ascii="Arial" w:eastAsia="Arial" w:hAnsi="Arial" w:cs="Arial"/>
              <w:b/>
              <w:color w:val="000000"/>
              <w:sz w:val="24"/>
              <w:szCs w:val="24"/>
            </w:rPr>
            <w:t>QUESTIONARIO SOBRE O MARKETING EM CLÍNICAS ODONTOLÓGICAS ATRAVÉS DO INSTAGRAM</w:t>
          </w:r>
          <w:r>
            <w:rPr>
              <w:rFonts w:ascii="Arial" w:hAnsi="Arial" w:cs="Arial"/>
            </w:rPr>
            <w:t xml:space="preserve">                                                          13  </w:t>
          </w:r>
        </w:p>
      </w:sdtContent>
    </w:sdt>
    <w:p w14:paraId="76E7CDD5" w14:textId="77777777" w:rsidR="00524C5E" w:rsidRPr="00F53D68" w:rsidRDefault="00524C5E" w:rsidP="00A20FB2">
      <w:pPr>
        <w:tabs>
          <w:tab w:val="left" w:pos="7090"/>
          <w:tab w:val="right" w:pos="8730"/>
        </w:tabs>
        <w:spacing w:line="360" w:lineRule="auto"/>
        <w:rPr>
          <w:rFonts w:ascii="Arial" w:eastAsia="Arial" w:hAnsi="Arial" w:cs="Arial"/>
          <w:b/>
          <w:color w:val="000000"/>
          <w:sz w:val="24"/>
          <w:szCs w:val="24"/>
        </w:rPr>
      </w:pPr>
    </w:p>
    <w:p w14:paraId="40CF67F8" w14:textId="77777777" w:rsidR="00B23628" w:rsidRPr="00F53D68" w:rsidRDefault="00B23628" w:rsidP="00A20FB2">
      <w:pPr>
        <w:tabs>
          <w:tab w:val="left" w:pos="7090"/>
          <w:tab w:val="right" w:pos="8730"/>
        </w:tabs>
        <w:spacing w:line="360" w:lineRule="auto"/>
        <w:rPr>
          <w:rFonts w:ascii="Arial" w:eastAsia="Arial" w:hAnsi="Arial" w:cs="Arial"/>
          <w:b/>
          <w:color w:val="000000"/>
          <w:sz w:val="24"/>
          <w:szCs w:val="24"/>
        </w:rPr>
      </w:pPr>
    </w:p>
    <w:p w14:paraId="573B4A6A" w14:textId="77777777" w:rsidR="007709BF" w:rsidRPr="00F53D68" w:rsidRDefault="007709BF" w:rsidP="00A20FB2">
      <w:pPr>
        <w:tabs>
          <w:tab w:val="left" w:pos="7090"/>
        </w:tabs>
        <w:spacing w:line="360" w:lineRule="auto"/>
        <w:rPr>
          <w:rFonts w:ascii="Arial" w:eastAsia="Arial" w:hAnsi="Arial" w:cs="Arial"/>
          <w:b/>
          <w:color w:val="000000"/>
          <w:sz w:val="24"/>
          <w:szCs w:val="24"/>
        </w:rPr>
      </w:pPr>
    </w:p>
    <w:p w14:paraId="18A2BAD3" w14:textId="77777777" w:rsidR="007709BF" w:rsidRPr="00F53D68" w:rsidRDefault="007709BF" w:rsidP="00A20FB2">
      <w:pPr>
        <w:spacing w:line="360" w:lineRule="auto"/>
        <w:jc w:val="center"/>
        <w:rPr>
          <w:rFonts w:ascii="Arial" w:eastAsia="Arial" w:hAnsi="Arial" w:cs="Arial"/>
          <w:b/>
          <w:color w:val="000000"/>
          <w:sz w:val="24"/>
          <w:szCs w:val="24"/>
        </w:rPr>
      </w:pPr>
    </w:p>
    <w:p w14:paraId="35E5DCDC" w14:textId="77777777" w:rsidR="007709BF" w:rsidRPr="00F53D68" w:rsidRDefault="007709BF" w:rsidP="00A20FB2">
      <w:pPr>
        <w:spacing w:line="360" w:lineRule="auto"/>
        <w:jc w:val="center"/>
        <w:rPr>
          <w:rFonts w:ascii="Arial" w:eastAsia="Arial" w:hAnsi="Arial" w:cs="Arial"/>
          <w:b/>
          <w:color w:val="000000"/>
          <w:sz w:val="24"/>
          <w:szCs w:val="24"/>
        </w:rPr>
      </w:pPr>
    </w:p>
    <w:p w14:paraId="4E56C434" w14:textId="77777777" w:rsidR="007709BF" w:rsidRPr="00F53D68" w:rsidRDefault="007709BF" w:rsidP="00A20FB2">
      <w:pPr>
        <w:spacing w:line="360" w:lineRule="auto"/>
        <w:jc w:val="center"/>
        <w:rPr>
          <w:rFonts w:ascii="Arial" w:eastAsia="Arial" w:hAnsi="Arial" w:cs="Arial"/>
          <w:b/>
          <w:color w:val="000000"/>
          <w:sz w:val="24"/>
          <w:szCs w:val="24"/>
        </w:rPr>
      </w:pPr>
    </w:p>
    <w:p w14:paraId="71B1E863" w14:textId="77777777" w:rsidR="007709BF" w:rsidRPr="00F53D68" w:rsidRDefault="007709BF" w:rsidP="00A20FB2">
      <w:pPr>
        <w:spacing w:line="360" w:lineRule="auto"/>
        <w:jc w:val="center"/>
        <w:rPr>
          <w:rFonts w:ascii="Arial" w:eastAsia="Arial" w:hAnsi="Arial" w:cs="Arial"/>
          <w:b/>
          <w:color w:val="000000"/>
          <w:sz w:val="24"/>
          <w:szCs w:val="24"/>
        </w:rPr>
      </w:pPr>
    </w:p>
    <w:p w14:paraId="512D1493" w14:textId="77777777" w:rsidR="007709BF" w:rsidRPr="00F53D68" w:rsidRDefault="007709BF" w:rsidP="00A20FB2">
      <w:pPr>
        <w:spacing w:line="360" w:lineRule="auto"/>
        <w:jc w:val="center"/>
        <w:rPr>
          <w:rFonts w:ascii="Arial" w:eastAsia="Arial" w:hAnsi="Arial" w:cs="Arial"/>
          <w:b/>
          <w:color w:val="000000"/>
          <w:sz w:val="24"/>
          <w:szCs w:val="24"/>
        </w:rPr>
      </w:pPr>
    </w:p>
    <w:p w14:paraId="497B39EC" w14:textId="77777777" w:rsidR="007709BF" w:rsidRPr="00F53D68" w:rsidRDefault="007709BF" w:rsidP="00A20FB2">
      <w:pPr>
        <w:spacing w:line="360" w:lineRule="auto"/>
        <w:jc w:val="center"/>
        <w:rPr>
          <w:rFonts w:ascii="Arial" w:eastAsia="Arial" w:hAnsi="Arial" w:cs="Arial"/>
          <w:b/>
          <w:color w:val="000000"/>
          <w:sz w:val="24"/>
          <w:szCs w:val="24"/>
        </w:rPr>
      </w:pPr>
    </w:p>
    <w:p w14:paraId="1769E981" w14:textId="77777777" w:rsidR="007709BF" w:rsidRPr="00F53D68" w:rsidRDefault="007709BF" w:rsidP="00A20FB2">
      <w:pPr>
        <w:pStyle w:val="Ttulo"/>
        <w:spacing w:line="360" w:lineRule="auto"/>
        <w:ind w:firstLine="100"/>
        <w:jc w:val="center"/>
        <w:rPr>
          <w:rFonts w:ascii="Arial" w:hAnsi="Arial" w:cs="Arial"/>
        </w:rPr>
      </w:pPr>
    </w:p>
    <w:p w14:paraId="552FBA60" w14:textId="77777777" w:rsidR="007709BF" w:rsidRPr="00F53D68" w:rsidRDefault="007709BF" w:rsidP="00A20FB2">
      <w:pPr>
        <w:pStyle w:val="Ttulo"/>
        <w:spacing w:line="360" w:lineRule="auto"/>
        <w:ind w:firstLine="100"/>
        <w:jc w:val="center"/>
        <w:rPr>
          <w:rFonts w:ascii="Arial" w:hAnsi="Arial" w:cs="Arial"/>
        </w:rPr>
      </w:pPr>
    </w:p>
    <w:p w14:paraId="230DDDC7" w14:textId="77777777" w:rsidR="007709BF" w:rsidRPr="00F53D68" w:rsidRDefault="007709BF" w:rsidP="00A20FB2">
      <w:pPr>
        <w:pStyle w:val="Ttulo"/>
        <w:spacing w:line="360" w:lineRule="auto"/>
        <w:ind w:firstLine="100"/>
        <w:jc w:val="center"/>
        <w:rPr>
          <w:rFonts w:ascii="Arial" w:hAnsi="Arial" w:cs="Arial"/>
        </w:rPr>
      </w:pPr>
    </w:p>
    <w:p w14:paraId="6601DA28" w14:textId="77777777" w:rsidR="007709BF" w:rsidRPr="00F53D68" w:rsidRDefault="007709BF" w:rsidP="00A20FB2">
      <w:pPr>
        <w:pStyle w:val="Ttulo"/>
        <w:spacing w:line="360" w:lineRule="auto"/>
        <w:ind w:firstLine="100"/>
        <w:jc w:val="center"/>
        <w:rPr>
          <w:rFonts w:ascii="Arial" w:hAnsi="Arial" w:cs="Arial"/>
        </w:rPr>
      </w:pPr>
    </w:p>
    <w:p w14:paraId="62EFD687" w14:textId="77777777" w:rsidR="008F5451" w:rsidRDefault="008F5451" w:rsidP="00622322">
      <w:pPr>
        <w:pStyle w:val="Ttulo"/>
        <w:spacing w:line="360" w:lineRule="auto"/>
        <w:ind w:left="0"/>
        <w:rPr>
          <w:rFonts w:ascii="Arial" w:hAnsi="Arial" w:cs="Arial"/>
        </w:rPr>
        <w:sectPr w:rsidR="008F5451" w:rsidSect="008F5451">
          <w:headerReference w:type="default" r:id="rId10"/>
          <w:pgSz w:w="11910" w:h="16840"/>
          <w:pgMar w:top="1701" w:right="1134" w:bottom="1134" w:left="1701" w:header="720" w:footer="720" w:gutter="0"/>
          <w:pgNumType w:start="5"/>
          <w:cols w:space="720"/>
        </w:sectPr>
      </w:pPr>
    </w:p>
    <w:p w14:paraId="19F7B12B" w14:textId="26CBFAA8" w:rsidR="007709BF" w:rsidRPr="00F53D68" w:rsidRDefault="00421DB2" w:rsidP="00A20FB2">
      <w:pPr>
        <w:pStyle w:val="Ttulo"/>
        <w:spacing w:line="360" w:lineRule="auto"/>
        <w:ind w:left="0"/>
        <w:jc w:val="both"/>
        <w:rPr>
          <w:rFonts w:ascii="Arial" w:eastAsia="Arial" w:hAnsi="Arial" w:cs="Arial"/>
        </w:rPr>
      </w:pPr>
      <w:r w:rsidRPr="00F53D68">
        <w:rPr>
          <w:rFonts w:ascii="Arial" w:eastAsia="Arial" w:hAnsi="Arial" w:cs="Arial"/>
        </w:rPr>
        <w:lastRenderedPageBreak/>
        <w:t>1  INTRODUÇÃO</w:t>
      </w:r>
    </w:p>
    <w:p w14:paraId="1BB320DE" w14:textId="77777777" w:rsidR="00AD1672" w:rsidRPr="00F53D68" w:rsidRDefault="00AD1672" w:rsidP="00A20FB2">
      <w:pPr>
        <w:pBdr>
          <w:top w:val="nil"/>
          <w:left w:val="nil"/>
          <w:bottom w:val="nil"/>
          <w:right w:val="nil"/>
          <w:between w:val="nil"/>
        </w:pBdr>
        <w:spacing w:line="360" w:lineRule="auto"/>
        <w:ind w:left="100" w:right="114" w:firstLine="620"/>
        <w:jc w:val="both"/>
        <w:rPr>
          <w:rFonts w:ascii="Arial" w:eastAsia="Arial" w:hAnsi="Arial" w:cs="Arial"/>
          <w:color w:val="000000"/>
          <w:sz w:val="24"/>
          <w:szCs w:val="24"/>
        </w:rPr>
      </w:pPr>
    </w:p>
    <w:p w14:paraId="28926B49" w14:textId="03061729" w:rsidR="007709BF" w:rsidRPr="00F53D68" w:rsidRDefault="00421DB2" w:rsidP="00A20FB2">
      <w:pPr>
        <w:pBdr>
          <w:top w:val="nil"/>
          <w:left w:val="nil"/>
          <w:bottom w:val="nil"/>
          <w:right w:val="nil"/>
          <w:between w:val="nil"/>
        </w:pBdr>
        <w:spacing w:line="360" w:lineRule="auto"/>
        <w:ind w:left="100" w:right="114" w:firstLine="620"/>
        <w:jc w:val="both"/>
        <w:rPr>
          <w:rFonts w:ascii="Arial" w:eastAsia="Arial" w:hAnsi="Arial" w:cs="Arial"/>
          <w:color w:val="000000"/>
          <w:sz w:val="24"/>
          <w:szCs w:val="24"/>
        </w:rPr>
      </w:pPr>
      <w:r w:rsidRPr="00F53D68">
        <w:rPr>
          <w:rFonts w:ascii="Arial" w:eastAsia="Arial" w:hAnsi="Arial" w:cs="Arial"/>
          <w:color w:val="000000"/>
          <w:sz w:val="24"/>
          <w:szCs w:val="24"/>
        </w:rPr>
        <w:t>No decorrer dos anos, a humanidade avançou no quesito interação social. A grande popularização da tecnologia fez com que grupos sociais fizessem parte da rede mundial de computadores por meio de plataformas de interação. Nessa perspectiva, com a criação das redes sociais, a troca de informação entre as pessoas se</w:t>
      </w:r>
      <w:r w:rsidRPr="00F53D68">
        <w:rPr>
          <w:rFonts w:ascii="Arial" w:eastAsia="Arial" w:hAnsi="Arial" w:cs="Arial"/>
          <w:sz w:val="24"/>
          <w:szCs w:val="24"/>
        </w:rPr>
        <w:t xml:space="preserve"> </w:t>
      </w:r>
      <w:r w:rsidRPr="00F53D68">
        <w:rPr>
          <w:rFonts w:ascii="Arial" w:eastAsia="Arial" w:hAnsi="Arial" w:cs="Arial"/>
          <w:color w:val="000000"/>
          <w:sz w:val="24"/>
          <w:szCs w:val="24"/>
        </w:rPr>
        <w:t xml:space="preserve">tornou cada vez mais rápida e mais abrangente.  Segundo pesquisas, cerca de 14 pessoas, a cada segundo, começam a utilizar uma rede social pela primeira vez e a plataforma Instagram® segue em primeiro lugar com 1,6 bilhão de contas </w:t>
      </w:r>
      <w:r w:rsidRPr="00F53D68">
        <w:rPr>
          <w:rFonts w:ascii="Arial" w:eastAsia="Arial" w:hAnsi="Arial" w:cs="Arial"/>
          <w:color w:val="222222"/>
          <w:sz w:val="24"/>
          <w:szCs w:val="24"/>
          <w:highlight w:val="white"/>
        </w:rPr>
        <w:t>(EXAME, 2020).</w:t>
      </w:r>
    </w:p>
    <w:p w14:paraId="142A9E7F" w14:textId="77777777" w:rsidR="007709BF" w:rsidRPr="00F53D68" w:rsidRDefault="00421DB2" w:rsidP="00A20FB2">
      <w:pPr>
        <w:pBdr>
          <w:top w:val="nil"/>
          <w:left w:val="nil"/>
          <w:bottom w:val="nil"/>
          <w:right w:val="nil"/>
          <w:between w:val="nil"/>
        </w:pBdr>
        <w:spacing w:line="360" w:lineRule="auto"/>
        <w:ind w:left="100" w:right="126" w:firstLine="620"/>
        <w:jc w:val="both"/>
        <w:rPr>
          <w:rFonts w:ascii="Arial" w:eastAsia="Arial" w:hAnsi="Arial" w:cs="Arial"/>
          <w:color w:val="000000"/>
          <w:sz w:val="24"/>
          <w:szCs w:val="24"/>
        </w:rPr>
      </w:pPr>
      <w:r w:rsidRPr="00F53D68">
        <w:rPr>
          <w:rFonts w:ascii="Arial" w:eastAsia="Arial" w:hAnsi="Arial" w:cs="Arial"/>
          <w:color w:val="000000"/>
          <w:sz w:val="24"/>
          <w:szCs w:val="24"/>
        </w:rPr>
        <w:t>Nesse viés, a massificação da plataforma Instagram® trouxe ao cirurgião dentista mais um canal de contato e conquista de seus pacientes e futuros pacientes através do marketing. O marketing é a ciência que seleciona e capta mercados, mantem e fideliza clientes por meio da criação, entrega e comunicação de um valor (KOTLER; KELLER, 2012).</w:t>
      </w:r>
    </w:p>
    <w:p w14:paraId="420F32D9" w14:textId="389F526E" w:rsidR="007709BF" w:rsidRPr="00F53D68" w:rsidRDefault="00421DB2" w:rsidP="00A20FB2">
      <w:pPr>
        <w:pBdr>
          <w:top w:val="nil"/>
          <w:left w:val="nil"/>
          <w:bottom w:val="nil"/>
          <w:right w:val="nil"/>
          <w:between w:val="nil"/>
        </w:pBdr>
        <w:spacing w:line="360" w:lineRule="auto"/>
        <w:ind w:left="100" w:right="117" w:firstLine="620"/>
        <w:jc w:val="both"/>
        <w:rPr>
          <w:rFonts w:ascii="Arial" w:eastAsia="Arial" w:hAnsi="Arial" w:cs="Arial"/>
          <w:color w:val="000000"/>
          <w:sz w:val="24"/>
          <w:szCs w:val="24"/>
        </w:rPr>
      </w:pPr>
      <w:r w:rsidRPr="00F53D68">
        <w:rPr>
          <w:rFonts w:ascii="Arial" w:eastAsia="Arial" w:hAnsi="Arial" w:cs="Arial"/>
          <w:color w:val="000000"/>
          <w:sz w:val="24"/>
          <w:szCs w:val="24"/>
        </w:rPr>
        <w:t>Atualmente, há a publicação de casos, resultados e relatos de dentistas no Instagram® na intenção de seleção e conquista de possíveis pacientes, a fim de buscar reconhecimento em seus trabalhos, gerar rotatividade de pacientes em seus consultórios e vender possíveis procedi</w:t>
      </w:r>
      <w:r w:rsidR="000154D1" w:rsidRPr="00F53D68">
        <w:rPr>
          <w:rFonts w:ascii="Arial" w:eastAsia="Arial" w:hAnsi="Arial" w:cs="Arial"/>
          <w:color w:val="000000"/>
          <w:sz w:val="24"/>
          <w:szCs w:val="24"/>
        </w:rPr>
        <w:t xml:space="preserve"> </w:t>
      </w:r>
      <w:r w:rsidRPr="00F53D68">
        <w:rPr>
          <w:rFonts w:ascii="Arial" w:eastAsia="Arial" w:hAnsi="Arial" w:cs="Arial"/>
          <w:color w:val="000000"/>
          <w:sz w:val="24"/>
          <w:szCs w:val="24"/>
        </w:rPr>
        <w:t>mentos com o uso de estratégia de marketing. Nesse contexto, “o objetivo do marketing é conhecer e entender o cliente tão bem que o produto ou serviço seja adequado a ele e se venda” (ZUCHINI et al, 2012).</w:t>
      </w:r>
    </w:p>
    <w:p w14:paraId="5C1E77F6" w14:textId="04C95428" w:rsidR="007709BF" w:rsidRPr="00F53D68" w:rsidRDefault="00421DB2" w:rsidP="00A20FB2">
      <w:pPr>
        <w:pBdr>
          <w:top w:val="nil"/>
          <w:left w:val="nil"/>
          <w:bottom w:val="nil"/>
          <w:right w:val="nil"/>
          <w:between w:val="nil"/>
        </w:pBdr>
        <w:spacing w:line="360" w:lineRule="auto"/>
        <w:ind w:left="100" w:right="118" w:firstLine="620"/>
        <w:jc w:val="both"/>
        <w:rPr>
          <w:rFonts w:ascii="Arial" w:eastAsia="Arial" w:hAnsi="Arial" w:cs="Arial"/>
          <w:color w:val="000000"/>
          <w:sz w:val="24"/>
          <w:szCs w:val="24"/>
        </w:rPr>
      </w:pPr>
      <w:r w:rsidRPr="00F53D68">
        <w:rPr>
          <w:rFonts w:ascii="Arial" w:eastAsia="Arial" w:hAnsi="Arial" w:cs="Arial"/>
          <w:color w:val="000000"/>
          <w:sz w:val="24"/>
          <w:szCs w:val="24"/>
        </w:rPr>
        <w:t xml:space="preserve">Portanto, é de suma importância que o cirurgião dentista saiba o quão resultante é o seu marketing no Instagram®, conscientize-se do quanto a força de suas publicações consegue atrair e conquistar pacientes, gerando, assim, resultados na demanda e rotatividade em </w:t>
      </w:r>
      <w:r w:rsidR="000A7CBB" w:rsidRPr="00F53D68">
        <w:rPr>
          <w:rFonts w:ascii="Arial" w:eastAsia="Arial" w:hAnsi="Arial" w:cs="Arial"/>
          <w:color w:val="000000"/>
          <w:sz w:val="24"/>
          <w:szCs w:val="24"/>
        </w:rPr>
        <w:t>seus consultórios</w:t>
      </w:r>
      <w:r w:rsidRPr="00F53D68">
        <w:rPr>
          <w:rFonts w:ascii="Arial" w:eastAsia="Arial" w:hAnsi="Arial" w:cs="Arial"/>
          <w:color w:val="000000"/>
          <w:sz w:val="24"/>
          <w:szCs w:val="24"/>
        </w:rPr>
        <w:t xml:space="preserve">. No entanto, percebe-se que também se torna uma tarefa desafiadora, pois uma estratégia de marketing perfeita e que é executada muito bem pode, ainda assim, falhar. Algumas vezes, clínicas odontológicas têm sorte e são bem-sucedidas, apesar de terem uma estratégia ou sua execução de má qualidade. A natureza do marketing pode tornar </w:t>
      </w:r>
      <w:r w:rsidR="000A7CBB" w:rsidRPr="00F53D68">
        <w:rPr>
          <w:rFonts w:ascii="Arial" w:eastAsia="Arial" w:hAnsi="Arial" w:cs="Arial"/>
          <w:color w:val="000000"/>
          <w:sz w:val="24"/>
          <w:szCs w:val="24"/>
        </w:rPr>
        <w:t>o planejamento</w:t>
      </w:r>
      <w:r w:rsidRPr="00F53D68">
        <w:rPr>
          <w:rFonts w:ascii="Arial" w:eastAsia="Arial" w:hAnsi="Arial" w:cs="Arial"/>
          <w:color w:val="000000"/>
          <w:sz w:val="24"/>
          <w:szCs w:val="24"/>
        </w:rPr>
        <w:t xml:space="preserve"> de marketing frustrante (O.C FERRELL MICHAEL D. HARTLINE).</w:t>
      </w:r>
    </w:p>
    <w:p w14:paraId="17ECFD00"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 xml:space="preserve">O Instagram® é um dos veículos de mídia social mais utilizado por adolescentes, população que tem preferência por receber orientações de saúde bucal nas redes sociais. É de fundamental importância saber se o conteúdo postado </w:t>
      </w:r>
      <w:r w:rsidRPr="00F53D68">
        <w:rPr>
          <w:rFonts w:ascii="Arial" w:eastAsia="Arial" w:hAnsi="Arial" w:cs="Arial"/>
          <w:color w:val="000000"/>
          <w:sz w:val="24"/>
          <w:szCs w:val="24"/>
        </w:rPr>
        <w:lastRenderedPageBreak/>
        <w:t>por profissionais da área gera a credibilidade esperada quanto às percepções de seus potenciais pacientes, ou mesmo se houver alguma influência na possibilidade de estes se tornarem seus futuros clientes. (Thiago Martins Meira 1,2, Jeany Prestes 1, Gil Guilherme Gasparello 1, Oscar Mario Antelo 3, Matheus Melo Pithon 4 e Orlando Motohiro Tanaka 1,5).</w:t>
      </w:r>
    </w:p>
    <w:p w14:paraId="79B29A4D"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O mercado de trabalho está sofrendo transformações radicais, em que a relação paciente/profissional tem importante papel como agente desta transformação. O cirurgião-dentista precisa rever as suas percepções e atitudes frente ao mercado empregador, preparando-se para este por meio de atualizações. A função do marketing através do Instagram® é de estabelecer, manter e melhorar as relações entre cirurgiões-dentistas e pacientes, em um ponto que os objetivos das partes sejam alcançados. Fica evidente que, além de competência do profissional, o cirurgião-dentista deve cuidar de sua imagem, aumentando as chances de almejar o sucesso. (Marketing. Odontologia. Propaganda)</w:t>
      </w:r>
    </w:p>
    <w:p w14:paraId="53D669BE"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De acordo com Ferreira (1997), no comércio da Odontologia, a comunicação também tem o seu preço. Começam a aparecer no mercado publicações que concentram grande número de matérias pagas envolvendo cirurgiões-dentistas. Travestidas de jornalística, essas matérias visam promover o profissional.</w:t>
      </w:r>
    </w:p>
    <w:p w14:paraId="63A37BE8" w14:textId="77777777" w:rsidR="007709BF" w:rsidRPr="00F53D68" w:rsidRDefault="00421DB2" w:rsidP="00A20FB2">
      <w:p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Segundo Ratto (2002), deve-se trabalhar no novo, buscando sua implantação, olhando para frente, utilizando-se de uma iniciativa bastante diferente, sempre focado no que vai acontecer, sem travas ou obstáculos. Olhar para frente para criar e planejar é trabalhar sempre com o foco no futuro.</w:t>
      </w:r>
    </w:p>
    <w:p w14:paraId="11D563FA"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Para McKenna, o marketing deve ser um processo dinâmico, de contínua construção e criação de mercados de alta qualidade, que forneça as condições básicas para que, quem o utilizar adequadamente, possa ter sérias aspirações de triunfar em um cenário tão competitivo como o atual.</w:t>
      </w:r>
    </w:p>
    <w:p w14:paraId="4269287D" w14:textId="77777777" w:rsidR="007709BF" w:rsidRPr="00F53D68" w:rsidRDefault="00421DB2" w:rsidP="00A20FB2">
      <w:p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Considerando-se que a maioria dos consultórios se concentra em grandes centros urbanos, ocorre a geração de um mercado de trabalho altamente competitivo nestes locais, o que leva os profissionais a enfrentar altos desafios para conquistar clientes através do Instagram®.</w:t>
      </w:r>
    </w:p>
    <w:p w14:paraId="574325DD"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De acordo com Melo, muitos desses profissionais não conhecem as ferramentas de marketing. Com isso, ficam ausentes de melhores resultados mercadológicos.</w:t>
      </w:r>
    </w:p>
    <w:p w14:paraId="4610830D" w14:textId="3087959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 xml:space="preserve">De acordo com Delaney, essas ferramentas estão classificadas em quatro </w:t>
      </w:r>
      <w:r w:rsidRPr="00F53D68">
        <w:rPr>
          <w:rFonts w:ascii="Arial" w:eastAsia="Arial" w:hAnsi="Arial" w:cs="Arial"/>
          <w:color w:val="000000"/>
          <w:sz w:val="24"/>
          <w:szCs w:val="24"/>
        </w:rPr>
        <w:lastRenderedPageBreak/>
        <w:t xml:space="preserve">grupos denominados 4Ps do marketing: </w:t>
      </w:r>
    </w:p>
    <w:p w14:paraId="0280558E" w14:textId="77777777" w:rsidR="007709BF" w:rsidRPr="00F53D68" w:rsidRDefault="00421DB2" w:rsidP="00A20FB2">
      <w:pPr>
        <w:pStyle w:val="PargrafodaLista"/>
        <w:numPr>
          <w:ilvl w:val="0"/>
          <w:numId w:val="4"/>
        </w:num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Produto – nome da marca, serviço, qualidade, design.</w:t>
      </w:r>
    </w:p>
    <w:p w14:paraId="105ED52C" w14:textId="77777777" w:rsidR="007709BF" w:rsidRPr="00F53D68" w:rsidRDefault="00421DB2" w:rsidP="00A20FB2">
      <w:pPr>
        <w:pStyle w:val="PargrafodaLista"/>
        <w:numPr>
          <w:ilvl w:val="0"/>
          <w:numId w:val="4"/>
        </w:num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Preço – desconto, condições de financiamento, preço na lista.</w:t>
      </w:r>
    </w:p>
    <w:p w14:paraId="2124AF63" w14:textId="77777777" w:rsidR="007709BF" w:rsidRPr="00F53D68" w:rsidRDefault="00421DB2" w:rsidP="00A20FB2">
      <w:pPr>
        <w:pStyle w:val="PargrafodaLista"/>
        <w:numPr>
          <w:ilvl w:val="0"/>
          <w:numId w:val="4"/>
        </w:num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Praça (distribuição) – canais de distribuição, cobertura, locais.</w:t>
      </w:r>
    </w:p>
    <w:p w14:paraId="17692E80" w14:textId="77777777" w:rsidR="007709BF" w:rsidRPr="00F53D68" w:rsidRDefault="00421DB2" w:rsidP="00A20FB2">
      <w:pPr>
        <w:pStyle w:val="PargrafodaLista"/>
        <w:numPr>
          <w:ilvl w:val="0"/>
          <w:numId w:val="4"/>
        </w:num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Promoção (comunicação) – promoção de vendas, publicidade e propaganda.</w:t>
      </w:r>
    </w:p>
    <w:p w14:paraId="3929AD8E"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 xml:space="preserve">Isso é o que podemos ver durante o dia a dia, esses processos de marketing estão o tempo todo sendo formados nos perfis de Instagram®, movimentando e produzindo novos </w:t>
      </w:r>
      <w:r w:rsidRPr="00F53D68">
        <w:rPr>
          <w:rFonts w:ascii="Arial" w:eastAsia="Arial" w:hAnsi="Arial" w:cs="Arial"/>
          <w:sz w:val="24"/>
          <w:szCs w:val="24"/>
        </w:rPr>
        <w:t>conteúdos,</w:t>
      </w:r>
      <w:r w:rsidRPr="00F53D68">
        <w:rPr>
          <w:rFonts w:ascii="Arial" w:eastAsia="Arial" w:hAnsi="Arial" w:cs="Arial"/>
          <w:color w:val="000000"/>
          <w:sz w:val="24"/>
          <w:szCs w:val="24"/>
        </w:rPr>
        <w:t xml:space="preserve"> novas formas de linguagem e novos meios de estar </w:t>
      </w:r>
      <w:r w:rsidRPr="00F53D68">
        <w:rPr>
          <w:rFonts w:ascii="Arial" w:eastAsia="Arial" w:hAnsi="Arial" w:cs="Arial"/>
          <w:sz w:val="24"/>
          <w:szCs w:val="24"/>
        </w:rPr>
        <w:t>próximo</w:t>
      </w:r>
      <w:r w:rsidRPr="00F53D68">
        <w:rPr>
          <w:rFonts w:ascii="Arial" w:eastAsia="Arial" w:hAnsi="Arial" w:cs="Arial"/>
          <w:color w:val="000000"/>
          <w:sz w:val="24"/>
          <w:szCs w:val="24"/>
        </w:rPr>
        <w:t xml:space="preserve"> do </w:t>
      </w:r>
      <w:r w:rsidRPr="00F53D68">
        <w:rPr>
          <w:rFonts w:ascii="Arial" w:eastAsia="Arial" w:hAnsi="Arial" w:cs="Arial"/>
          <w:sz w:val="24"/>
          <w:szCs w:val="24"/>
        </w:rPr>
        <w:t>público</w:t>
      </w:r>
      <w:r w:rsidRPr="00F53D68">
        <w:rPr>
          <w:rFonts w:ascii="Arial" w:eastAsia="Arial" w:hAnsi="Arial" w:cs="Arial"/>
          <w:color w:val="000000"/>
          <w:sz w:val="24"/>
          <w:szCs w:val="24"/>
        </w:rPr>
        <w:t xml:space="preserve"> alvo. O marketing no Instagram® tem por objetivo aumentar a atuação no mercado de trabalho em busca de melhores serviços e da satisfação e retenção de clientes ao longo do tempo. É por isso que os perfis devem ser administrados tal como uma empresa, exigindo profissionais atuantes e com conhecimento de marketing e das ferramentas de impulsionamento da plataforma.</w:t>
      </w:r>
    </w:p>
    <w:p w14:paraId="0EF3FE40" w14:textId="7E8F115D" w:rsidR="007709BF" w:rsidRPr="00F53D68" w:rsidRDefault="00421DB2" w:rsidP="00A20FB2">
      <w:pPr>
        <w:pBdr>
          <w:top w:val="nil"/>
          <w:left w:val="nil"/>
          <w:bottom w:val="nil"/>
          <w:right w:val="nil"/>
          <w:between w:val="nil"/>
        </w:pBdr>
        <w:spacing w:line="360" w:lineRule="auto"/>
        <w:ind w:left="100" w:right="125" w:firstLine="620"/>
        <w:jc w:val="both"/>
        <w:rPr>
          <w:rFonts w:ascii="Arial" w:eastAsia="Arial" w:hAnsi="Arial" w:cs="Arial"/>
          <w:color w:val="000000"/>
          <w:sz w:val="24"/>
          <w:szCs w:val="24"/>
        </w:rPr>
      </w:pPr>
      <w:r w:rsidRPr="00F53D68">
        <w:rPr>
          <w:rFonts w:ascii="Arial" w:eastAsia="Arial" w:hAnsi="Arial" w:cs="Arial"/>
          <w:color w:val="000000"/>
          <w:sz w:val="24"/>
          <w:szCs w:val="24"/>
          <w:highlight w:val="white"/>
        </w:rPr>
        <w:t>Além disso, a organização pode escolher realizar parceria com os influenciadores digitais que possuam o mesmo público alvo, assim  como  podem  escolher  pelo  engajamento  da  página  ou  até  mesmo  pela  quantidade  de  seguidores  que  a  mesma  possui, entre diversas outras características ou informações que são cruciais no momento de realizar uma parceria. (e-Acadêmica, v. 1, n.1, e3, 2020(CC BY 4.0).</w:t>
      </w:r>
    </w:p>
    <w:p w14:paraId="416D92AD"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eastAsia="Arial" w:hAnsi="Arial" w:cs="Arial"/>
          <w:color w:val="000000"/>
          <w:sz w:val="24"/>
          <w:szCs w:val="24"/>
        </w:rPr>
        <w:t>Las Casas (2006) destaca que para obter bons resultados nisso, os clientes precisam se sentir importantes, fator que, inclusive, permite que se tolerem erros circunstanciais. Pode ser definido como “o processo pelo qual uma empresa constrói alianças de longo prazo com seus clientes em potencial e compradores existentes, em que ambos – vendedor e comprador – trabalham direcionados a um conjunto comum de objetivos específicos”. (DIAS e col. 2004, p. 313)</w:t>
      </w:r>
    </w:p>
    <w:p w14:paraId="23A0BDE2" w14:textId="77777777" w:rsidR="007709BF" w:rsidRPr="00F53D68" w:rsidRDefault="00421DB2" w:rsidP="00A20FB2">
      <w:pPr>
        <w:pBdr>
          <w:top w:val="nil"/>
          <w:left w:val="nil"/>
          <w:bottom w:val="nil"/>
          <w:right w:val="nil"/>
          <w:between w:val="nil"/>
        </w:pBdr>
        <w:spacing w:line="360" w:lineRule="auto"/>
        <w:ind w:left="100" w:right="125" w:firstLine="620"/>
        <w:jc w:val="both"/>
        <w:rPr>
          <w:rFonts w:ascii="Arial" w:eastAsia="Arial" w:hAnsi="Arial" w:cs="Arial"/>
          <w:color w:val="000000"/>
          <w:sz w:val="24"/>
          <w:szCs w:val="24"/>
          <w:highlight w:val="white"/>
        </w:rPr>
      </w:pPr>
      <w:r w:rsidRPr="00F53D68">
        <w:rPr>
          <w:rFonts w:ascii="Arial" w:eastAsia="Arial" w:hAnsi="Arial" w:cs="Arial"/>
          <w:color w:val="000000"/>
          <w:sz w:val="24"/>
          <w:szCs w:val="24"/>
          <w:highlight w:val="white"/>
        </w:rPr>
        <w:t>A  persuasão  obtém  êxito  na  maioria  das  vezes,  em  razão  de  que  grande  parte  das  pessoas  sente  a  necessidade  de serem  aceitos,  de  fazer  parte  de  um  grupo  social  ou  de  ter  determinado  status  social.  Além  disso,  as  próprias  organizações estabelecem estratégias de manipulação e motivação do consumo, por meio de ações comunicativas do marketing, criando nas pessoas o desejo e a necessidade de ter coisas que nem elas mesmas sabiam que precisavam. (e-Acadêmica, v. 1, n.1, e3, 2020(CC BY 4.0) ).</w:t>
      </w:r>
    </w:p>
    <w:p w14:paraId="68A14211" w14:textId="77777777" w:rsidR="007709BF" w:rsidRPr="00F53D68" w:rsidRDefault="00421DB2" w:rsidP="00A20FB2">
      <w:pPr>
        <w:pBdr>
          <w:top w:val="nil"/>
          <w:left w:val="nil"/>
          <w:bottom w:val="nil"/>
          <w:right w:val="nil"/>
          <w:between w:val="nil"/>
        </w:pBdr>
        <w:spacing w:line="360" w:lineRule="auto"/>
        <w:ind w:right="125" w:firstLine="720"/>
        <w:jc w:val="both"/>
        <w:rPr>
          <w:rFonts w:ascii="Arial" w:eastAsia="Arial" w:hAnsi="Arial" w:cs="Arial"/>
          <w:color w:val="000000"/>
          <w:sz w:val="24"/>
          <w:szCs w:val="24"/>
          <w:highlight w:val="white"/>
        </w:rPr>
      </w:pPr>
      <w:r w:rsidRPr="00F53D68">
        <w:rPr>
          <w:rFonts w:ascii="Arial" w:eastAsia="Arial" w:hAnsi="Arial" w:cs="Arial"/>
          <w:color w:val="000000"/>
          <w:sz w:val="24"/>
          <w:szCs w:val="24"/>
          <w:highlight w:val="white"/>
        </w:rPr>
        <w:t xml:space="preserve">Tomando  conhecimento  de  que  a  tecnologia  vem  impactando  cada  vez  mais  a  vida  das  pessoas,  o  marketing  das organizações precisou acompanhar </w:t>
      </w:r>
      <w:r w:rsidRPr="00F53D68">
        <w:rPr>
          <w:rFonts w:ascii="Arial" w:eastAsia="Arial" w:hAnsi="Arial" w:cs="Arial"/>
          <w:color w:val="000000"/>
          <w:sz w:val="24"/>
          <w:szCs w:val="24"/>
          <w:highlight w:val="white"/>
        </w:rPr>
        <w:lastRenderedPageBreak/>
        <w:t>os passos da evolução para se aproximar do seu público alvo (HIGINO et al, 2017; SILVA et al, 2019; CAETANO et al, 2016).</w:t>
      </w:r>
    </w:p>
    <w:p w14:paraId="0D708482" w14:textId="5C428875" w:rsidR="007709BF" w:rsidRPr="00F53D68" w:rsidRDefault="00421DB2" w:rsidP="00A20FB2">
      <w:pPr>
        <w:pBdr>
          <w:top w:val="nil"/>
          <w:left w:val="nil"/>
          <w:bottom w:val="nil"/>
          <w:right w:val="nil"/>
          <w:between w:val="nil"/>
        </w:pBdr>
        <w:spacing w:line="360" w:lineRule="auto"/>
        <w:ind w:left="100" w:right="125" w:firstLine="620"/>
        <w:jc w:val="both"/>
        <w:rPr>
          <w:rFonts w:ascii="Arial" w:eastAsia="Arial" w:hAnsi="Arial" w:cs="Arial"/>
          <w:color w:val="000000"/>
          <w:sz w:val="24"/>
          <w:szCs w:val="24"/>
          <w:highlight w:val="white"/>
        </w:rPr>
      </w:pPr>
      <w:r w:rsidRPr="00F53D68">
        <w:rPr>
          <w:rFonts w:ascii="Arial" w:eastAsia="Arial" w:hAnsi="Arial" w:cs="Arial"/>
          <w:color w:val="000000"/>
          <w:sz w:val="24"/>
          <w:szCs w:val="24"/>
          <w:highlight w:val="white"/>
        </w:rPr>
        <w:t>Assim, a manipulação ativa que antes ocorria por meio d</w:t>
      </w:r>
      <w:r w:rsidR="00AD1672" w:rsidRPr="00F53D68">
        <w:rPr>
          <w:rFonts w:ascii="Arial" w:eastAsia="Arial" w:hAnsi="Arial" w:cs="Arial"/>
          <w:color w:val="000000"/>
          <w:sz w:val="24"/>
          <w:szCs w:val="24"/>
          <w:highlight w:val="white"/>
        </w:rPr>
        <w:t>e</w:t>
      </w:r>
      <w:r w:rsidRPr="00F53D68">
        <w:rPr>
          <w:rFonts w:ascii="Arial" w:eastAsia="Arial" w:hAnsi="Arial" w:cs="Arial"/>
          <w:color w:val="000000"/>
          <w:sz w:val="24"/>
          <w:szCs w:val="24"/>
          <w:highlight w:val="white"/>
        </w:rPr>
        <w:t xml:space="preserve"> revistas, jornais, rádios</w:t>
      </w:r>
      <w:r w:rsidR="00AD1672" w:rsidRPr="00F53D68">
        <w:rPr>
          <w:rFonts w:ascii="Arial" w:eastAsia="Arial" w:hAnsi="Arial" w:cs="Arial"/>
          <w:color w:val="000000"/>
          <w:sz w:val="24"/>
          <w:szCs w:val="24"/>
          <w:highlight w:val="white"/>
        </w:rPr>
        <w:t xml:space="preserve"> e</w:t>
      </w:r>
      <w:r w:rsidRPr="00F53D68">
        <w:rPr>
          <w:rFonts w:ascii="Arial" w:eastAsia="Arial" w:hAnsi="Arial" w:cs="Arial"/>
          <w:color w:val="000000"/>
          <w:sz w:val="24"/>
          <w:szCs w:val="24"/>
          <w:highlight w:val="white"/>
        </w:rPr>
        <w:t xml:space="preserve"> TV, atualmente acontece em sua grande maioria por intermédio da internet, principalmente mediante a plataforma Instagram®, considerando que as pessoas estão cada vez mais conectadas. (e-Acadêmica, v. 1, n.1, e3, 2020(CC BY 4.0) ).</w:t>
      </w:r>
    </w:p>
    <w:p w14:paraId="5562100D" w14:textId="00A3A8DC" w:rsidR="007709BF" w:rsidRPr="00F53D68" w:rsidRDefault="00421DB2" w:rsidP="00A20FB2">
      <w:p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 xml:space="preserve">         Portanto, com a crescente utilização do Instagram® como estratégia de marketing por dentistas, há, então, a necessidade de </w:t>
      </w:r>
      <w:r w:rsidR="005514C4">
        <w:rPr>
          <w:rFonts w:ascii="Arial" w:eastAsia="Arial" w:hAnsi="Arial" w:cs="Arial"/>
          <w:color w:val="000000"/>
          <w:sz w:val="24"/>
          <w:szCs w:val="24"/>
        </w:rPr>
        <w:t>verificar</w:t>
      </w:r>
      <w:r w:rsidR="003E05E7">
        <w:rPr>
          <w:rFonts w:ascii="Arial" w:eastAsia="Arial" w:hAnsi="Arial" w:cs="Arial"/>
          <w:color w:val="000000"/>
          <w:sz w:val="24"/>
          <w:szCs w:val="24"/>
        </w:rPr>
        <w:t xml:space="preserve"> relevância </w:t>
      </w:r>
      <w:r w:rsidR="009357C4">
        <w:rPr>
          <w:rFonts w:ascii="Arial" w:eastAsia="Arial" w:hAnsi="Arial" w:cs="Arial"/>
          <w:color w:val="000000"/>
          <w:sz w:val="24"/>
          <w:szCs w:val="24"/>
        </w:rPr>
        <w:t xml:space="preserve"> </w:t>
      </w:r>
      <w:r w:rsidR="00447CB4">
        <w:rPr>
          <w:rFonts w:ascii="Arial" w:eastAsia="Arial" w:hAnsi="Arial" w:cs="Arial"/>
          <w:color w:val="000000"/>
          <w:sz w:val="24"/>
          <w:szCs w:val="24"/>
        </w:rPr>
        <w:t xml:space="preserve">dos profissionais quanto a utilização do Instagram como ferramenta de marketing </w:t>
      </w:r>
      <w:r w:rsidR="00680508">
        <w:rPr>
          <w:rFonts w:ascii="Arial" w:eastAsia="Arial" w:hAnsi="Arial" w:cs="Arial"/>
          <w:color w:val="000000"/>
          <w:sz w:val="24"/>
          <w:szCs w:val="24"/>
        </w:rPr>
        <w:t>digital.</w:t>
      </w:r>
    </w:p>
    <w:p w14:paraId="65B8D481" w14:textId="77777777" w:rsidR="00025F5C" w:rsidRPr="00F53D68" w:rsidRDefault="00025F5C" w:rsidP="00A20FB2">
      <w:pPr>
        <w:pBdr>
          <w:top w:val="nil"/>
          <w:left w:val="nil"/>
          <w:bottom w:val="nil"/>
          <w:right w:val="nil"/>
          <w:between w:val="nil"/>
        </w:pBdr>
        <w:spacing w:line="360" w:lineRule="auto"/>
        <w:ind w:right="125"/>
        <w:jc w:val="both"/>
        <w:rPr>
          <w:rFonts w:ascii="Arial" w:eastAsia="Arial" w:hAnsi="Arial" w:cs="Arial"/>
          <w:b/>
          <w:color w:val="000000"/>
          <w:sz w:val="24"/>
          <w:szCs w:val="24"/>
        </w:rPr>
      </w:pPr>
    </w:p>
    <w:p w14:paraId="2E0EA448" w14:textId="7E322B6C" w:rsidR="007709BF" w:rsidRPr="00F53D68" w:rsidRDefault="00421DB2" w:rsidP="00A20FB2">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F53D68">
        <w:rPr>
          <w:rFonts w:ascii="Arial" w:eastAsia="Arial" w:hAnsi="Arial" w:cs="Arial"/>
          <w:b/>
          <w:color w:val="000000"/>
          <w:sz w:val="24"/>
          <w:szCs w:val="24"/>
        </w:rPr>
        <w:t>2   OBJETIVO</w:t>
      </w:r>
    </w:p>
    <w:p w14:paraId="02C124AB" w14:textId="77777777" w:rsidR="007709BF" w:rsidRPr="00F53D68" w:rsidRDefault="007709BF" w:rsidP="00A20FB2">
      <w:pPr>
        <w:pBdr>
          <w:top w:val="nil"/>
          <w:left w:val="nil"/>
          <w:bottom w:val="nil"/>
          <w:right w:val="nil"/>
          <w:between w:val="nil"/>
        </w:pBdr>
        <w:spacing w:line="360" w:lineRule="auto"/>
        <w:ind w:right="125"/>
        <w:jc w:val="both"/>
        <w:rPr>
          <w:rFonts w:ascii="Arial" w:eastAsia="Arial" w:hAnsi="Arial" w:cs="Arial"/>
          <w:b/>
          <w:color w:val="000000"/>
          <w:sz w:val="24"/>
          <w:szCs w:val="24"/>
        </w:rPr>
      </w:pPr>
    </w:p>
    <w:p w14:paraId="46A864AD" w14:textId="24B13609" w:rsidR="007709BF" w:rsidRPr="00F53D68" w:rsidRDefault="00421DB2" w:rsidP="00A20FB2">
      <w:pPr>
        <w:pBdr>
          <w:top w:val="nil"/>
          <w:left w:val="nil"/>
          <w:bottom w:val="nil"/>
          <w:right w:val="nil"/>
          <w:between w:val="nil"/>
        </w:pBdr>
        <w:spacing w:line="360" w:lineRule="auto"/>
        <w:ind w:right="125"/>
        <w:jc w:val="both"/>
        <w:rPr>
          <w:rFonts w:ascii="Arial" w:eastAsia="Arial" w:hAnsi="Arial" w:cs="Arial"/>
          <w:color w:val="000000"/>
          <w:sz w:val="24"/>
          <w:szCs w:val="24"/>
        </w:rPr>
      </w:pPr>
      <w:r w:rsidRPr="00F53D68">
        <w:rPr>
          <w:rFonts w:ascii="Arial" w:eastAsia="Arial" w:hAnsi="Arial" w:cs="Arial"/>
          <w:color w:val="000000"/>
          <w:sz w:val="24"/>
          <w:szCs w:val="24"/>
        </w:rPr>
        <w:t xml:space="preserve">    </w:t>
      </w:r>
      <w:r w:rsidR="009F2670" w:rsidRPr="00F53D68">
        <w:rPr>
          <w:rFonts w:ascii="Arial" w:eastAsia="Arial" w:hAnsi="Arial" w:cs="Arial"/>
          <w:color w:val="000000"/>
          <w:sz w:val="24"/>
          <w:szCs w:val="24"/>
        </w:rPr>
        <w:t>O presente trabalho tem como objetivo d</w:t>
      </w:r>
      <w:r w:rsidRPr="00F53D68">
        <w:rPr>
          <w:rFonts w:ascii="Arial" w:eastAsia="Arial" w:hAnsi="Arial" w:cs="Arial"/>
          <w:color w:val="000000"/>
          <w:sz w:val="24"/>
          <w:szCs w:val="24"/>
        </w:rPr>
        <w:t xml:space="preserve">esenvolver </w:t>
      </w:r>
      <w:r w:rsidR="007122B3">
        <w:rPr>
          <w:rFonts w:ascii="Arial" w:eastAsia="Arial" w:hAnsi="Arial" w:cs="Arial"/>
          <w:color w:val="000000"/>
          <w:sz w:val="24"/>
          <w:szCs w:val="24"/>
        </w:rPr>
        <w:t xml:space="preserve">uma busca </w:t>
      </w:r>
      <w:r w:rsidR="004726C8">
        <w:rPr>
          <w:rFonts w:ascii="Arial" w:eastAsia="Arial" w:hAnsi="Arial" w:cs="Arial"/>
          <w:color w:val="000000"/>
          <w:sz w:val="24"/>
          <w:szCs w:val="24"/>
        </w:rPr>
        <w:t xml:space="preserve">sobre a relevância </w:t>
      </w:r>
      <w:r w:rsidRPr="00F53D68">
        <w:rPr>
          <w:rFonts w:ascii="Arial" w:eastAsia="Arial" w:hAnsi="Arial" w:cs="Arial"/>
          <w:color w:val="000000"/>
          <w:sz w:val="24"/>
          <w:szCs w:val="24"/>
        </w:rPr>
        <w:t xml:space="preserve"> dos cirurgiões dentistas</w:t>
      </w:r>
      <w:r w:rsidR="009F2670" w:rsidRPr="00F53D68">
        <w:rPr>
          <w:rFonts w:ascii="Arial" w:eastAsia="Arial" w:hAnsi="Arial" w:cs="Arial"/>
          <w:color w:val="000000"/>
          <w:sz w:val="24"/>
          <w:szCs w:val="24"/>
        </w:rPr>
        <w:t xml:space="preserve"> da cidade de Belém</w:t>
      </w:r>
      <w:r w:rsidRPr="00F53D68">
        <w:rPr>
          <w:rFonts w:ascii="Arial" w:eastAsia="Arial" w:hAnsi="Arial" w:cs="Arial"/>
          <w:color w:val="000000"/>
          <w:sz w:val="24"/>
          <w:szCs w:val="24"/>
        </w:rPr>
        <w:t xml:space="preserve"> </w:t>
      </w:r>
      <w:r w:rsidR="009F2670" w:rsidRPr="00F53D68">
        <w:rPr>
          <w:rFonts w:ascii="Arial" w:eastAsia="Arial" w:hAnsi="Arial" w:cs="Arial"/>
          <w:color w:val="000000"/>
          <w:sz w:val="24"/>
          <w:szCs w:val="24"/>
        </w:rPr>
        <w:t>quanto</w:t>
      </w:r>
      <w:r w:rsidRPr="00F53D68">
        <w:rPr>
          <w:rFonts w:ascii="Arial" w:eastAsia="Arial" w:hAnsi="Arial" w:cs="Arial"/>
          <w:color w:val="000000"/>
          <w:sz w:val="24"/>
          <w:szCs w:val="24"/>
        </w:rPr>
        <w:t xml:space="preserve"> </w:t>
      </w:r>
      <w:r w:rsidR="009F2670" w:rsidRPr="00F53D68">
        <w:rPr>
          <w:rFonts w:ascii="Arial" w:eastAsia="Arial" w:hAnsi="Arial" w:cs="Arial"/>
          <w:color w:val="000000"/>
          <w:sz w:val="24"/>
          <w:szCs w:val="24"/>
        </w:rPr>
        <w:t>a</w:t>
      </w:r>
      <w:r w:rsidRPr="00F53D68">
        <w:rPr>
          <w:rFonts w:ascii="Arial" w:eastAsia="Arial" w:hAnsi="Arial" w:cs="Arial"/>
          <w:color w:val="000000"/>
          <w:sz w:val="24"/>
          <w:szCs w:val="24"/>
        </w:rPr>
        <w:t xml:space="preserve">o uso </w:t>
      </w:r>
      <w:r w:rsidR="009F2670" w:rsidRPr="00F53D68">
        <w:rPr>
          <w:rFonts w:ascii="Arial" w:eastAsia="Arial" w:hAnsi="Arial" w:cs="Arial"/>
          <w:color w:val="000000"/>
          <w:sz w:val="24"/>
          <w:szCs w:val="24"/>
        </w:rPr>
        <w:t xml:space="preserve">da rede social </w:t>
      </w:r>
      <w:r w:rsidRPr="00F53D68">
        <w:rPr>
          <w:rFonts w:ascii="Arial" w:eastAsia="Arial" w:hAnsi="Arial" w:cs="Arial"/>
          <w:color w:val="000000"/>
          <w:sz w:val="24"/>
          <w:szCs w:val="24"/>
        </w:rPr>
        <w:t>Instagram®</w:t>
      </w:r>
      <w:r w:rsidR="009F2670" w:rsidRPr="00F53D68">
        <w:rPr>
          <w:rFonts w:ascii="Arial" w:eastAsia="Arial" w:hAnsi="Arial" w:cs="Arial"/>
          <w:color w:val="000000"/>
          <w:sz w:val="24"/>
          <w:szCs w:val="24"/>
        </w:rPr>
        <w:t xml:space="preserve"> como ferramenta de marketing digital</w:t>
      </w:r>
      <w:r w:rsidRPr="00F53D68">
        <w:rPr>
          <w:rFonts w:ascii="Arial" w:eastAsia="Arial" w:hAnsi="Arial" w:cs="Arial"/>
          <w:color w:val="000000"/>
          <w:sz w:val="24"/>
          <w:szCs w:val="24"/>
        </w:rPr>
        <w:t>.</w:t>
      </w:r>
    </w:p>
    <w:p w14:paraId="281A9BE8" w14:textId="77777777" w:rsidR="007709BF" w:rsidRPr="00F53D68" w:rsidRDefault="007709BF" w:rsidP="00A20FB2">
      <w:pPr>
        <w:pBdr>
          <w:top w:val="nil"/>
          <w:left w:val="nil"/>
          <w:bottom w:val="nil"/>
          <w:right w:val="nil"/>
          <w:between w:val="nil"/>
        </w:pBdr>
        <w:spacing w:line="360" w:lineRule="auto"/>
        <w:ind w:right="125"/>
        <w:jc w:val="both"/>
        <w:rPr>
          <w:rFonts w:ascii="Arial" w:hAnsi="Arial" w:cs="Arial"/>
          <w:b/>
          <w:color w:val="000000"/>
          <w:sz w:val="24"/>
          <w:szCs w:val="24"/>
        </w:rPr>
      </w:pPr>
    </w:p>
    <w:p w14:paraId="1FDBDF1C" w14:textId="49660ED1" w:rsidR="007709BF" w:rsidRPr="00F53D68" w:rsidRDefault="00AD1672" w:rsidP="00A20FB2">
      <w:pPr>
        <w:pBdr>
          <w:top w:val="nil"/>
          <w:left w:val="nil"/>
          <w:bottom w:val="nil"/>
          <w:right w:val="nil"/>
          <w:between w:val="nil"/>
        </w:pBdr>
        <w:spacing w:line="360" w:lineRule="auto"/>
        <w:ind w:right="125"/>
        <w:jc w:val="both"/>
        <w:rPr>
          <w:rFonts w:ascii="Arial" w:hAnsi="Arial" w:cs="Arial"/>
          <w:b/>
          <w:color w:val="000000"/>
          <w:sz w:val="24"/>
          <w:szCs w:val="24"/>
        </w:rPr>
      </w:pPr>
      <w:r w:rsidRPr="00F53D68">
        <w:rPr>
          <w:rFonts w:ascii="Arial" w:hAnsi="Arial" w:cs="Arial"/>
          <w:b/>
          <w:color w:val="000000"/>
          <w:sz w:val="24"/>
          <w:szCs w:val="24"/>
        </w:rPr>
        <w:t>3</w:t>
      </w:r>
      <w:r w:rsidR="00A20FB2" w:rsidRPr="00F53D68">
        <w:rPr>
          <w:rFonts w:ascii="Arial" w:hAnsi="Arial" w:cs="Arial"/>
          <w:b/>
          <w:color w:val="000000"/>
          <w:sz w:val="24"/>
          <w:szCs w:val="24"/>
        </w:rPr>
        <w:t xml:space="preserve">  METODOLOGIA</w:t>
      </w:r>
    </w:p>
    <w:p w14:paraId="510B081E" w14:textId="51976ACA" w:rsidR="007709BF" w:rsidRPr="00F53D68" w:rsidRDefault="00870F76" w:rsidP="00A20FB2">
      <w:pPr>
        <w:pBdr>
          <w:top w:val="nil"/>
          <w:left w:val="nil"/>
          <w:bottom w:val="nil"/>
          <w:right w:val="nil"/>
          <w:between w:val="nil"/>
        </w:pBdr>
        <w:spacing w:line="360" w:lineRule="auto"/>
        <w:ind w:right="125" w:firstLine="720"/>
        <w:jc w:val="both"/>
        <w:rPr>
          <w:rFonts w:ascii="Arial" w:hAnsi="Arial" w:cs="Arial"/>
          <w:color w:val="000000"/>
          <w:sz w:val="24"/>
          <w:szCs w:val="24"/>
        </w:rPr>
      </w:pPr>
      <w:r w:rsidRPr="00F53D68">
        <w:rPr>
          <w:rFonts w:ascii="Arial" w:hAnsi="Arial" w:cs="Arial"/>
          <w:color w:val="000000"/>
          <w:sz w:val="24"/>
          <w:szCs w:val="24"/>
        </w:rPr>
        <w:t xml:space="preserve">A partir dos objetivos </w:t>
      </w:r>
      <w:r w:rsidR="006F2117" w:rsidRPr="00F53D68">
        <w:rPr>
          <w:rFonts w:ascii="Arial" w:hAnsi="Arial" w:cs="Arial"/>
          <w:color w:val="000000"/>
          <w:sz w:val="24"/>
          <w:szCs w:val="24"/>
        </w:rPr>
        <w:t>apresentados</w:t>
      </w:r>
      <w:r w:rsidR="00200681" w:rsidRPr="00F53D68">
        <w:rPr>
          <w:rFonts w:ascii="Arial" w:hAnsi="Arial" w:cs="Arial"/>
          <w:color w:val="000000"/>
          <w:sz w:val="24"/>
          <w:szCs w:val="24"/>
        </w:rPr>
        <w:t>,</w:t>
      </w:r>
      <w:r w:rsidR="006F2117" w:rsidRPr="00F53D68">
        <w:rPr>
          <w:rFonts w:ascii="Arial" w:hAnsi="Arial" w:cs="Arial"/>
          <w:color w:val="000000"/>
          <w:sz w:val="24"/>
          <w:szCs w:val="24"/>
        </w:rPr>
        <w:t xml:space="preserve"> </w:t>
      </w:r>
      <w:r w:rsidR="00200681" w:rsidRPr="00F53D68">
        <w:rPr>
          <w:rFonts w:ascii="Arial" w:hAnsi="Arial" w:cs="Arial"/>
          <w:color w:val="000000"/>
          <w:sz w:val="24"/>
          <w:szCs w:val="24"/>
        </w:rPr>
        <w:t>será aplicado um questionário virtua</w:t>
      </w:r>
      <w:r w:rsidR="00DC0134" w:rsidRPr="00F53D68">
        <w:rPr>
          <w:rFonts w:ascii="Arial" w:hAnsi="Arial" w:cs="Arial"/>
          <w:color w:val="000000"/>
          <w:sz w:val="24"/>
          <w:szCs w:val="24"/>
        </w:rPr>
        <w:t xml:space="preserve">l, com finalidades de obter do entrevistado um levantamento sobre suas experiencias com o problema proposto. Desta forma, a pesquisa está classificada </w:t>
      </w:r>
      <w:r w:rsidR="00FC43EA" w:rsidRPr="00F53D68">
        <w:rPr>
          <w:rFonts w:ascii="Arial" w:hAnsi="Arial" w:cs="Arial"/>
          <w:color w:val="000000"/>
          <w:sz w:val="24"/>
          <w:szCs w:val="24"/>
        </w:rPr>
        <w:t>como uma pesquisa exploratória e descritiva</w:t>
      </w:r>
      <w:r w:rsidR="00200681" w:rsidRPr="00F53D68">
        <w:rPr>
          <w:rFonts w:ascii="Arial" w:hAnsi="Arial" w:cs="Arial"/>
          <w:color w:val="000000"/>
          <w:sz w:val="24"/>
          <w:szCs w:val="24"/>
        </w:rPr>
        <w:t>.</w:t>
      </w:r>
    </w:p>
    <w:p w14:paraId="42877F4A" w14:textId="7F79E77D" w:rsidR="007709BF" w:rsidRPr="00F53D68" w:rsidRDefault="007709BF" w:rsidP="00A20FB2">
      <w:pPr>
        <w:pBdr>
          <w:top w:val="nil"/>
          <w:left w:val="nil"/>
          <w:bottom w:val="nil"/>
          <w:right w:val="nil"/>
          <w:between w:val="nil"/>
        </w:pBdr>
        <w:spacing w:line="360" w:lineRule="auto"/>
        <w:ind w:right="125"/>
        <w:jc w:val="both"/>
        <w:rPr>
          <w:rFonts w:ascii="Arial" w:hAnsi="Arial" w:cs="Arial"/>
          <w:color w:val="000000"/>
          <w:sz w:val="24"/>
          <w:szCs w:val="24"/>
        </w:rPr>
      </w:pPr>
    </w:p>
    <w:p w14:paraId="02B29156" w14:textId="23850982" w:rsidR="00AD1672" w:rsidRPr="00F53D68" w:rsidRDefault="00A20FB2" w:rsidP="00A20FB2">
      <w:pPr>
        <w:pBdr>
          <w:top w:val="nil"/>
          <w:left w:val="nil"/>
          <w:bottom w:val="nil"/>
          <w:right w:val="nil"/>
          <w:between w:val="nil"/>
        </w:pBdr>
        <w:spacing w:line="360" w:lineRule="auto"/>
        <w:ind w:right="125"/>
        <w:jc w:val="both"/>
        <w:rPr>
          <w:rFonts w:ascii="Arial" w:hAnsi="Arial" w:cs="Arial"/>
          <w:color w:val="000000"/>
          <w:sz w:val="24"/>
          <w:szCs w:val="24"/>
        </w:rPr>
      </w:pPr>
      <w:r w:rsidRPr="00F53D68">
        <w:rPr>
          <w:rFonts w:ascii="Arial" w:hAnsi="Arial" w:cs="Arial"/>
          <w:color w:val="000000"/>
          <w:sz w:val="24"/>
          <w:szCs w:val="24"/>
        </w:rPr>
        <w:t>3.1  SELEÇÃO DA AMOSTRA</w:t>
      </w:r>
    </w:p>
    <w:p w14:paraId="14373AEA" w14:textId="7B5DCAF3" w:rsidR="00BE2604" w:rsidRPr="00F53D68" w:rsidRDefault="00AD1672" w:rsidP="00F53D68">
      <w:pPr>
        <w:pBdr>
          <w:top w:val="nil"/>
          <w:left w:val="nil"/>
          <w:bottom w:val="nil"/>
          <w:right w:val="nil"/>
          <w:between w:val="nil"/>
        </w:pBdr>
        <w:spacing w:line="360" w:lineRule="auto"/>
        <w:ind w:right="125" w:firstLine="720"/>
        <w:jc w:val="both"/>
        <w:rPr>
          <w:rFonts w:ascii="Arial" w:hAnsi="Arial" w:cs="Arial"/>
          <w:color w:val="000000"/>
          <w:sz w:val="24"/>
          <w:szCs w:val="24"/>
        </w:rPr>
      </w:pPr>
      <w:r w:rsidRPr="00F53D68">
        <w:rPr>
          <w:rFonts w:ascii="Arial" w:hAnsi="Arial" w:cs="Arial"/>
          <w:color w:val="000000"/>
          <w:sz w:val="24"/>
          <w:szCs w:val="24"/>
        </w:rPr>
        <w:t xml:space="preserve">Serão selecionados </w:t>
      </w:r>
      <w:r w:rsidR="00BE2604" w:rsidRPr="00F53D68">
        <w:rPr>
          <w:rFonts w:ascii="Arial" w:hAnsi="Arial" w:cs="Arial"/>
          <w:color w:val="000000"/>
          <w:sz w:val="24"/>
          <w:szCs w:val="24"/>
        </w:rPr>
        <w:t xml:space="preserve">cirurgiões dentistas da </w:t>
      </w:r>
      <w:r w:rsidR="00131CCB" w:rsidRPr="00F53D68">
        <w:rPr>
          <w:rFonts w:ascii="Arial" w:hAnsi="Arial" w:cs="Arial"/>
          <w:color w:val="000000"/>
          <w:sz w:val="24"/>
          <w:szCs w:val="24"/>
        </w:rPr>
        <w:t>Região Metropolitana</w:t>
      </w:r>
      <w:r w:rsidR="00BE2604" w:rsidRPr="00F53D68">
        <w:rPr>
          <w:rFonts w:ascii="Arial" w:hAnsi="Arial" w:cs="Arial"/>
          <w:color w:val="000000"/>
          <w:sz w:val="24"/>
          <w:szCs w:val="24"/>
        </w:rPr>
        <w:t xml:space="preserve"> de Belém e que </w:t>
      </w:r>
      <w:r w:rsidR="00D36757" w:rsidRPr="00F53D68">
        <w:rPr>
          <w:rFonts w:ascii="Arial" w:hAnsi="Arial" w:cs="Arial"/>
          <w:color w:val="000000"/>
          <w:sz w:val="24"/>
          <w:szCs w:val="24"/>
        </w:rPr>
        <w:t xml:space="preserve">utilizaram </w:t>
      </w:r>
      <w:r w:rsidR="00BE2604" w:rsidRPr="00F53D68">
        <w:rPr>
          <w:rFonts w:ascii="Arial" w:hAnsi="Arial" w:cs="Arial"/>
          <w:color w:val="000000"/>
          <w:sz w:val="24"/>
          <w:szCs w:val="24"/>
        </w:rPr>
        <w:t xml:space="preserve"> o </w:t>
      </w:r>
      <w:r w:rsidR="005954BC" w:rsidRPr="00F53D68">
        <w:rPr>
          <w:rFonts w:ascii="Arial" w:hAnsi="Arial" w:cs="Arial"/>
          <w:color w:val="000000"/>
          <w:sz w:val="24"/>
          <w:szCs w:val="24"/>
        </w:rPr>
        <w:t>Instagram</w:t>
      </w:r>
      <w:r w:rsidR="00131CCB" w:rsidRPr="00F53D68">
        <w:rPr>
          <w:rFonts w:ascii="Arial" w:hAnsi="Arial" w:cs="Arial"/>
          <w:color w:val="000000"/>
          <w:sz w:val="24"/>
          <w:szCs w:val="24"/>
        </w:rPr>
        <w:t>®</w:t>
      </w:r>
      <w:r w:rsidR="00BE2604" w:rsidRPr="00F53D68">
        <w:rPr>
          <w:rFonts w:ascii="Arial" w:hAnsi="Arial" w:cs="Arial"/>
          <w:color w:val="000000"/>
          <w:sz w:val="24"/>
          <w:szCs w:val="24"/>
        </w:rPr>
        <w:t xml:space="preserve"> como ferramenta de marketing digital</w:t>
      </w:r>
      <w:r w:rsidR="00D36757" w:rsidRPr="00F53D68">
        <w:rPr>
          <w:rFonts w:ascii="Arial" w:hAnsi="Arial" w:cs="Arial"/>
          <w:color w:val="000000"/>
          <w:sz w:val="24"/>
          <w:szCs w:val="24"/>
        </w:rPr>
        <w:t xml:space="preserve"> por pelo menos uma única vez</w:t>
      </w:r>
      <w:r w:rsidR="00BE2604" w:rsidRPr="00F53D68">
        <w:rPr>
          <w:rFonts w:ascii="Arial" w:hAnsi="Arial" w:cs="Arial"/>
          <w:color w:val="000000"/>
          <w:sz w:val="24"/>
          <w:szCs w:val="24"/>
        </w:rPr>
        <w:t xml:space="preserve">. </w:t>
      </w:r>
    </w:p>
    <w:p w14:paraId="560E839C" w14:textId="65095464" w:rsidR="00BE2604" w:rsidRPr="00F53D68" w:rsidRDefault="00BE2604" w:rsidP="00F148F6">
      <w:pPr>
        <w:pBdr>
          <w:top w:val="nil"/>
          <w:left w:val="nil"/>
          <w:bottom w:val="nil"/>
          <w:right w:val="nil"/>
          <w:between w:val="nil"/>
        </w:pBdr>
        <w:spacing w:line="360" w:lineRule="auto"/>
        <w:ind w:right="125" w:firstLine="720"/>
        <w:jc w:val="both"/>
        <w:rPr>
          <w:rFonts w:ascii="Arial" w:hAnsi="Arial" w:cs="Arial"/>
          <w:color w:val="000000"/>
          <w:sz w:val="24"/>
          <w:szCs w:val="24"/>
        </w:rPr>
      </w:pPr>
      <w:r w:rsidRPr="00F53D68">
        <w:rPr>
          <w:rFonts w:ascii="Arial" w:hAnsi="Arial" w:cs="Arial"/>
          <w:color w:val="000000"/>
          <w:sz w:val="24"/>
          <w:szCs w:val="24"/>
        </w:rPr>
        <w:t>Não foram consideradas restrições quanto a gênero</w:t>
      </w:r>
      <w:r w:rsidR="00870F76" w:rsidRPr="00F53D68">
        <w:rPr>
          <w:rFonts w:ascii="Arial" w:hAnsi="Arial" w:cs="Arial"/>
          <w:color w:val="000000"/>
          <w:sz w:val="24"/>
          <w:szCs w:val="24"/>
        </w:rPr>
        <w:t>, idade e tempo de profissão</w:t>
      </w:r>
      <w:r w:rsidR="00F148F6">
        <w:rPr>
          <w:rFonts w:ascii="Arial" w:hAnsi="Arial" w:cs="Arial"/>
          <w:color w:val="000000"/>
          <w:sz w:val="24"/>
          <w:szCs w:val="24"/>
        </w:rPr>
        <w:t>.</w:t>
      </w:r>
    </w:p>
    <w:p w14:paraId="07AE51C6" w14:textId="77777777" w:rsidR="00AD1672" w:rsidRPr="00F53D68" w:rsidRDefault="00AD1672" w:rsidP="00A20FB2">
      <w:pPr>
        <w:pBdr>
          <w:top w:val="nil"/>
          <w:left w:val="nil"/>
          <w:bottom w:val="nil"/>
          <w:right w:val="nil"/>
          <w:between w:val="nil"/>
        </w:pBdr>
        <w:spacing w:line="360" w:lineRule="auto"/>
        <w:ind w:right="125"/>
        <w:jc w:val="both"/>
        <w:rPr>
          <w:rFonts w:ascii="Arial" w:hAnsi="Arial" w:cs="Arial"/>
          <w:color w:val="000000"/>
          <w:sz w:val="24"/>
          <w:szCs w:val="24"/>
        </w:rPr>
      </w:pPr>
    </w:p>
    <w:p w14:paraId="7E85FE1C" w14:textId="4A8B432E" w:rsidR="00AD1672" w:rsidRPr="00F53D68" w:rsidRDefault="00F53D68" w:rsidP="00A20FB2">
      <w:pPr>
        <w:pBdr>
          <w:top w:val="nil"/>
          <w:left w:val="nil"/>
          <w:bottom w:val="nil"/>
          <w:right w:val="nil"/>
          <w:between w:val="nil"/>
        </w:pBdr>
        <w:spacing w:line="360" w:lineRule="auto"/>
        <w:ind w:right="125"/>
        <w:jc w:val="both"/>
        <w:rPr>
          <w:rFonts w:ascii="Arial" w:hAnsi="Arial" w:cs="Arial"/>
          <w:color w:val="000000"/>
          <w:sz w:val="24"/>
          <w:szCs w:val="24"/>
        </w:rPr>
      </w:pPr>
      <w:r w:rsidRPr="00F53D68">
        <w:rPr>
          <w:rFonts w:ascii="Arial" w:hAnsi="Arial" w:cs="Arial"/>
          <w:color w:val="000000"/>
          <w:sz w:val="24"/>
          <w:szCs w:val="24"/>
        </w:rPr>
        <w:t>3.2 APLICAÇÃO DO QUESTIONÁRIO</w:t>
      </w:r>
    </w:p>
    <w:p w14:paraId="4D71E8C6" w14:textId="3819DF91" w:rsidR="00A87E10" w:rsidRPr="00F53D68" w:rsidRDefault="00A87E10" w:rsidP="00F53D68">
      <w:pPr>
        <w:pBdr>
          <w:top w:val="nil"/>
          <w:left w:val="nil"/>
          <w:bottom w:val="nil"/>
          <w:right w:val="nil"/>
          <w:between w:val="nil"/>
        </w:pBdr>
        <w:spacing w:line="360" w:lineRule="auto"/>
        <w:ind w:right="125" w:firstLine="720"/>
        <w:jc w:val="both"/>
        <w:rPr>
          <w:rFonts w:ascii="Arial" w:eastAsia="Arial" w:hAnsi="Arial" w:cs="Arial"/>
          <w:color w:val="000000"/>
          <w:sz w:val="24"/>
          <w:szCs w:val="24"/>
        </w:rPr>
      </w:pPr>
      <w:r w:rsidRPr="00F53D68">
        <w:rPr>
          <w:rFonts w:ascii="Arial" w:hAnsi="Arial" w:cs="Arial"/>
          <w:color w:val="000000"/>
          <w:sz w:val="24"/>
          <w:szCs w:val="24"/>
        </w:rPr>
        <w:t xml:space="preserve">O </w:t>
      </w:r>
      <w:r w:rsidR="005954BC" w:rsidRPr="00F53D68">
        <w:rPr>
          <w:rFonts w:ascii="Arial" w:hAnsi="Arial" w:cs="Arial"/>
          <w:color w:val="000000"/>
          <w:sz w:val="24"/>
          <w:szCs w:val="24"/>
        </w:rPr>
        <w:t>questionário</w:t>
      </w:r>
      <w:r w:rsidR="00E076F1" w:rsidRPr="00F53D68">
        <w:rPr>
          <w:rFonts w:ascii="Arial" w:hAnsi="Arial" w:cs="Arial"/>
          <w:color w:val="000000"/>
          <w:sz w:val="24"/>
          <w:szCs w:val="24"/>
        </w:rPr>
        <w:t xml:space="preserve"> será</w:t>
      </w:r>
      <w:r w:rsidR="00836A7A" w:rsidRPr="00F53D68">
        <w:rPr>
          <w:rFonts w:ascii="Arial" w:hAnsi="Arial" w:cs="Arial"/>
          <w:color w:val="000000"/>
          <w:sz w:val="24"/>
          <w:szCs w:val="24"/>
        </w:rPr>
        <w:t xml:space="preserve"> repassado</w:t>
      </w:r>
      <w:r w:rsidRPr="00F53D68">
        <w:rPr>
          <w:rFonts w:ascii="Arial" w:hAnsi="Arial" w:cs="Arial"/>
          <w:color w:val="000000"/>
          <w:sz w:val="24"/>
          <w:szCs w:val="24"/>
        </w:rPr>
        <w:t xml:space="preserve"> </w:t>
      </w:r>
      <w:r w:rsidR="008C6D57" w:rsidRPr="00F53D68">
        <w:rPr>
          <w:rFonts w:ascii="Arial" w:hAnsi="Arial" w:cs="Arial"/>
          <w:color w:val="000000"/>
          <w:sz w:val="24"/>
          <w:szCs w:val="24"/>
        </w:rPr>
        <w:t>aos cirurgiões dentistas</w:t>
      </w:r>
      <w:r w:rsidR="00836A7A" w:rsidRPr="00F53D68">
        <w:rPr>
          <w:rFonts w:ascii="Arial" w:hAnsi="Arial" w:cs="Arial"/>
          <w:color w:val="000000"/>
          <w:sz w:val="24"/>
          <w:szCs w:val="24"/>
        </w:rPr>
        <w:t xml:space="preserve"> através de aplicativos de mensagens </w:t>
      </w:r>
      <w:r w:rsidR="005954BC" w:rsidRPr="00F53D68">
        <w:rPr>
          <w:rFonts w:ascii="Arial" w:hAnsi="Arial" w:cs="Arial"/>
          <w:color w:val="000000"/>
          <w:sz w:val="24"/>
          <w:szCs w:val="24"/>
        </w:rPr>
        <w:t>instantâneas</w:t>
      </w:r>
      <w:r w:rsidR="00836A7A" w:rsidRPr="00F53D68">
        <w:rPr>
          <w:rFonts w:ascii="Arial" w:hAnsi="Arial" w:cs="Arial"/>
          <w:color w:val="000000"/>
          <w:sz w:val="24"/>
          <w:szCs w:val="24"/>
        </w:rPr>
        <w:t xml:space="preserve"> com o </w:t>
      </w:r>
      <w:r w:rsidR="00836A7A" w:rsidRPr="00F53D68">
        <w:rPr>
          <w:rFonts w:ascii="Arial" w:hAnsi="Arial" w:cs="Arial"/>
          <w:i/>
          <w:iCs/>
          <w:color w:val="000000"/>
          <w:sz w:val="24"/>
          <w:szCs w:val="24"/>
        </w:rPr>
        <w:t>link</w:t>
      </w:r>
      <w:r w:rsidR="008C6D57" w:rsidRPr="00F53D68">
        <w:rPr>
          <w:rFonts w:ascii="Arial" w:hAnsi="Arial" w:cs="Arial"/>
          <w:color w:val="000000"/>
          <w:sz w:val="24"/>
          <w:szCs w:val="24"/>
        </w:rPr>
        <w:t xml:space="preserve"> </w:t>
      </w:r>
      <w:r w:rsidRPr="00F53D68">
        <w:rPr>
          <w:rFonts w:ascii="Arial" w:hAnsi="Arial" w:cs="Arial"/>
          <w:color w:val="000000"/>
          <w:sz w:val="24"/>
          <w:szCs w:val="24"/>
        </w:rPr>
        <w:t xml:space="preserve"> da plataforma Google Forms®</w:t>
      </w:r>
      <w:r w:rsidR="00E076F1" w:rsidRPr="00F53D68">
        <w:rPr>
          <w:rFonts w:ascii="Arial" w:hAnsi="Arial" w:cs="Arial"/>
          <w:color w:val="000000"/>
          <w:sz w:val="24"/>
          <w:szCs w:val="24"/>
        </w:rPr>
        <w:t xml:space="preserve"> </w:t>
      </w:r>
      <w:r w:rsidR="00836A7A" w:rsidRPr="00F53D68">
        <w:rPr>
          <w:rFonts w:ascii="Arial" w:hAnsi="Arial" w:cs="Arial"/>
          <w:color w:val="000000"/>
          <w:sz w:val="24"/>
          <w:szCs w:val="24"/>
        </w:rPr>
        <w:t xml:space="preserve">onde estará hospedada </w:t>
      </w:r>
      <w:r w:rsidR="000A1320" w:rsidRPr="00F53D68">
        <w:rPr>
          <w:rFonts w:ascii="Arial" w:hAnsi="Arial" w:cs="Arial"/>
          <w:color w:val="000000"/>
          <w:sz w:val="24"/>
          <w:szCs w:val="24"/>
        </w:rPr>
        <w:t>7</w:t>
      </w:r>
      <w:r w:rsidR="00E076F1" w:rsidRPr="00F53D68">
        <w:rPr>
          <w:rFonts w:ascii="Arial" w:hAnsi="Arial" w:cs="Arial"/>
          <w:color w:val="000000"/>
          <w:sz w:val="24"/>
          <w:szCs w:val="24"/>
        </w:rPr>
        <w:t xml:space="preserve"> perguntas </w:t>
      </w:r>
      <w:r w:rsidR="00E076F1" w:rsidRPr="00F53D68">
        <w:rPr>
          <w:rFonts w:ascii="Arial" w:eastAsia="Arial" w:hAnsi="Arial" w:cs="Arial"/>
          <w:color w:val="000000"/>
          <w:sz w:val="24"/>
          <w:szCs w:val="24"/>
        </w:rPr>
        <w:t xml:space="preserve">no qual tem como resposta uma escala de 1 a 5 sobre conhecimentos e experiencias com a ferramenta citada, em que 1 significa (Nada), 2 </w:t>
      </w:r>
      <w:r w:rsidR="00E076F1" w:rsidRPr="00F53D68">
        <w:rPr>
          <w:rFonts w:ascii="Arial" w:eastAsia="Arial" w:hAnsi="Arial" w:cs="Arial"/>
          <w:color w:val="000000"/>
          <w:sz w:val="24"/>
          <w:szCs w:val="24"/>
        </w:rPr>
        <w:lastRenderedPageBreak/>
        <w:t>(Pouco), 3 (Moderado), 4(Muito) e 5 (Totalmente).</w:t>
      </w:r>
    </w:p>
    <w:p w14:paraId="53A2A287" w14:textId="77777777" w:rsidR="00F53D68" w:rsidRPr="00F53D68" w:rsidRDefault="00F53D68" w:rsidP="00F53D68">
      <w:pPr>
        <w:pBdr>
          <w:top w:val="nil"/>
          <w:left w:val="nil"/>
          <w:bottom w:val="nil"/>
          <w:right w:val="nil"/>
          <w:between w:val="nil"/>
        </w:pBdr>
        <w:spacing w:line="360" w:lineRule="auto"/>
        <w:ind w:right="125" w:firstLine="720"/>
        <w:jc w:val="both"/>
        <w:rPr>
          <w:rFonts w:ascii="Arial" w:hAnsi="Arial" w:cs="Arial"/>
          <w:color w:val="000000"/>
          <w:sz w:val="24"/>
          <w:szCs w:val="24"/>
        </w:rPr>
      </w:pPr>
    </w:p>
    <w:p w14:paraId="0E3D3817" w14:textId="0BD2FBFD" w:rsidR="00BE2604" w:rsidRPr="00F53D68" w:rsidRDefault="00F53D68" w:rsidP="00A20FB2">
      <w:pPr>
        <w:pBdr>
          <w:top w:val="nil"/>
          <w:left w:val="nil"/>
          <w:bottom w:val="nil"/>
          <w:right w:val="nil"/>
          <w:between w:val="nil"/>
        </w:pBdr>
        <w:spacing w:line="360" w:lineRule="auto"/>
        <w:ind w:right="125"/>
        <w:jc w:val="both"/>
        <w:rPr>
          <w:rFonts w:ascii="Arial" w:hAnsi="Arial" w:cs="Arial"/>
          <w:color w:val="000000"/>
          <w:sz w:val="24"/>
          <w:szCs w:val="24"/>
        </w:rPr>
      </w:pPr>
      <w:r w:rsidRPr="00F53D68">
        <w:rPr>
          <w:rFonts w:ascii="Arial" w:hAnsi="Arial" w:cs="Arial"/>
          <w:color w:val="000000"/>
          <w:sz w:val="24"/>
          <w:szCs w:val="24"/>
        </w:rPr>
        <w:t>3.3 ANÁLISE ESTATÍSTICA</w:t>
      </w:r>
    </w:p>
    <w:p w14:paraId="632B0C01" w14:textId="3FAC743C" w:rsidR="007709BF" w:rsidRDefault="00B94DA0" w:rsidP="00084415">
      <w:pPr>
        <w:pBdr>
          <w:top w:val="nil"/>
          <w:left w:val="nil"/>
          <w:bottom w:val="nil"/>
          <w:right w:val="nil"/>
          <w:between w:val="nil"/>
        </w:pBdr>
        <w:spacing w:line="360" w:lineRule="auto"/>
        <w:ind w:right="125" w:firstLine="720"/>
        <w:jc w:val="both"/>
        <w:rPr>
          <w:rFonts w:ascii="Arial" w:hAnsi="Arial" w:cs="Arial"/>
          <w:bCs/>
          <w:color w:val="000000"/>
          <w:sz w:val="24"/>
          <w:szCs w:val="24"/>
        </w:rPr>
      </w:pPr>
      <w:r>
        <w:rPr>
          <w:rFonts w:ascii="Arial" w:hAnsi="Arial" w:cs="Arial"/>
          <w:bCs/>
          <w:color w:val="000000"/>
          <w:sz w:val="24"/>
          <w:szCs w:val="24"/>
        </w:rPr>
        <w:t xml:space="preserve">Após </w:t>
      </w:r>
      <w:r w:rsidR="00E70C3E">
        <w:rPr>
          <w:rFonts w:ascii="Arial" w:hAnsi="Arial" w:cs="Arial"/>
          <w:bCs/>
          <w:color w:val="000000"/>
          <w:sz w:val="24"/>
          <w:szCs w:val="24"/>
        </w:rPr>
        <w:t xml:space="preserve">a </w:t>
      </w:r>
      <w:r w:rsidR="00D563D6">
        <w:rPr>
          <w:rFonts w:ascii="Arial" w:hAnsi="Arial" w:cs="Arial"/>
          <w:bCs/>
          <w:color w:val="000000"/>
          <w:sz w:val="24"/>
          <w:szCs w:val="24"/>
        </w:rPr>
        <w:t xml:space="preserve">coleta dos </w:t>
      </w:r>
      <w:r w:rsidR="00BC713D">
        <w:rPr>
          <w:rFonts w:ascii="Arial" w:hAnsi="Arial" w:cs="Arial"/>
          <w:bCs/>
          <w:color w:val="000000"/>
          <w:sz w:val="24"/>
          <w:szCs w:val="24"/>
        </w:rPr>
        <w:t xml:space="preserve">dados, serão </w:t>
      </w:r>
      <w:r w:rsidR="00BE53FC">
        <w:rPr>
          <w:rFonts w:ascii="Arial" w:hAnsi="Arial" w:cs="Arial"/>
          <w:bCs/>
          <w:color w:val="000000"/>
          <w:sz w:val="24"/>
          <w:szCs w:val="24"/>
        </w:rPr>
        <w:t xml:space="preserve"> </w:t>
      </w:r>
      <w:r w:rsidR="00BC713D">
        <w:rPr>
          <w:rFonts w:ascii="Arial" w:hAnsi="Arial" w:cs="Arial"/>
          <w:bCs/>
          <w:color w:val="000000"/>
          <w:sz w:val="24"/>
          <w:szCs w:val="24"/>
        </w:rPr>
        <w:t xml:space="preserve">realizadas </w:t>
      </w:r>
      <w:r w:rsidR="001572BF">
        <w:rPr>
          <w:rFonts w:ascii="Arial" w:hAnsi="Arial" w:cs="Arial"/>
          <w:bCs/>
          <w:color w:val="000000"/>
          <w:sz w:val="24"/>
          <w:szCs w:val="24"/>
        </w:rPr>
        <w:t>análise</w:t>
      </w:r>
      <w:r w:rsidR="00BC713D">
        <w:rPr>
          <w:rFonts w:ascii="Arial" w:hAnsi="Arial" w:cs="Arial"/>
          <w:bCs/>
          <w:color w:val="000000"/>
          <w:sz w:val="24"/>
          <w:szCs w:val="24"/>
        </w:rPr>
        <w:t>s</w:t>
      </w:r>
      <w:r w:rsidR="00BE53FC">
        <w:rPr>
          <w:rFonts w:ascii="Arial" w:hAnsi="Arial" w:cs="Arial"/>
          <w:bCs/>
          <w:color w:val="000000"/>
          <w:sz w:val="24"/>
          <w:szCs w:val="24"/>
        </w:rPr>
        <w:t xml:space="preserve"> qualitativas e quantitativas</w:t>
      </w:r>
      <w:r w:rsidR="000B2720">
        <w:rPr>
          <w:rFonts w:ascii="Arial" w:hAnsi="Arial" w:cs="Arial"/>
          <w:bCs/>
          <w:color w:val="000000"/>
          <w:sz w:val="24"/>
          <w:szCs w:val="24"/>
        </w:rPr>
        <w:t xml:space="preserve"> da amostra coletada. </w:t>
      </w:r>
      <w:r w:rsidR="002C7FA9">
        <w:rPr>
          <w:rFonts w:ascii="Arial" w:hAnsi="Arial" w:cs="Arial"/>
          <w:bCs/>
          <w:color w:val="000000"/>
          <w:sz w:val="24"/>
          <w:szCs w:val="24"/>
        </w:rPr>
        <w:t>Além disso, será realizado um</w:t>
      </w:r>
      <w:r w:rsidR="001572BF">
        <w:rPr>
          <w:rFonts w:ascii="Arial" w:hAnsi="Arial" w:cs="Arial"/>
          <w:bCs/>
          <w:color w:val="000000"/>
          <w:sz w:val="24"/>
          <w:szCs w:val="24"/>
        </w:rPr>
        <w:t xml:space="preserve"> </w:t>
      </w:r>
      <w:r w:rsidR="001E5EA3">
        <w:rPr>
          <w:rFonts w:ascii="Arial" w:hAnsi="Arial" w:cs="Arial"/>
          <w:bCs/>
          <w:color w:val="000000"/>
          <w:sz w:val="24"/>
          <w:szCs w:val="24"/>
        </w:rPr>
        <w:t>dashboard</w:t>
      </w:r>
      <w:r w:rsidR="006865B3">
        <w:rPr>
          <w:rFonts w:ascii="Arial" w:hAnsi="Arial" w:cs="Arial"/>
          <w:bCs/>
          <w:color w:val="000000"/>
          <w:sz w:val="24"/>
          <w:szCs w:val="24"/>
        </w:rPr>
        <w:t xml:space="preserve"> na </w:t>
      </w:r>
      <w:r w:rsidR="006B7150">
        <w:rPr>
          <w:rFonts w:ascii="Arial" w:hAnsi="Arial" w:cs="Arial"/>
          <w:bCs/>
          <w:color w:val="000000"/>
          <w:sz w:val="24"/>
          <w:szCs w:val="24"/>
        </w:rPr>
        <w:t>plataforma</w:t>
      </w:r>
      <w:r w:rsidR="00FD5AA1">
        <w:rPr>
          <w:rFonts w:ascii="Arial" w:hAnsi="Arial" w:cs="Arial"/>
          <w:bCs/>
          <w:color w:val="000000"/>
          <w:sz w:val="24"/>
          <w:szCs w:val="24"/>
        </w:rPr>
        <w:t xml:space="preserve"> Microsoft Excel</w:t>
      </w:r>
      <w:r w:rsidR="007D71E7" w:rsidRPr="00F53D68">
        <w:rPr>
          <w:rFonts w:ascii="Arial" w:eastAsia="Arial" w:hAnsi="Arial" w:cs="Arial"/>
          <w:color w:val="000000"/>
          <w:sz w:val="24"/>
          <w:szCs w:val="24"/>
        </w:rPr>
        <w:t>®</w:t>
      </w:r>
      <w:r w:rsidR="001E5EA3">
        <w:rPr>
          <w:rFonts w:ascii="Arial" w:hAnsi="Arial" w:cs="Arial"/>
          <w:bCs/>
          <w:color w:val="000000"/>
          <w:sz w:val="24"/>
          <w:szCs w:val="24"/>
        </w:rPr>
        <w:t xml:space="preserve"> para </w:t>
      </w:r>
      <w:r w:rsidR="006B7150">
        <w:rPr>
          <w:rFonts w:ascii="Arial" w:hAnsi="Arial" w:cs="Arial"/>
          <w:bCs/>
          <w:color w:val="000000"/>
          <w:sz w:val="24"/>
          <w:szCs w:val="24"/>
        </w:rPr>
        <w:t xml:space="preserve">representação dos dados obtidos. </w:t>
      </w:r>
    </w:p>
    <w:p w14:paraId="02E61206" w14:textId="4943AB0A" w:rsidR="00904361" w:rsidRDefault="00640543" w:rsidP="00904361">
      <w:pPr>
        <w:pBdr>
          <w:top w:val="nil"/>
          <w:left w:val="nil"/>
          <w:bottom w:val="nil"/>
          <w:right w:val="nil"/>
          <w:between w:val="nil"/>
        </w:pBdr>
        <w:spacing w:line="360" w:lineRule="auto"/>
        <w:ind w:right="125" w:firstLine="720"/>
        <w:jc w:val="both"/>
        <w:rPr>
          <w:rFonts w:ascii="Arial" w:hAnsi="Arial" w:cs="Arial"/>
          <w:bCs/>
          <w:color w:val="000000"/>
          <w:sz w:val="24"/>
          <w:szCs w:val="24"/>
        </w:rPr>
      </w:pPr>
      <w:r>
        <w:rPr>
          <w:rFonts w:ascii="Arial" w:hAnsi="Arial" w:cs="Arial"/>
          <w:bCs/>
          <w:color w:val="000000"/>
          <w:sz w:val="24"/>
          <w:szCs w:val="24"/>
        </w:rPr>
        <w:t xml:space="preserve">A cidade de Belém </w:t>
      </w:r>
      <w:r w:rsidR="00E77FD6">
        <w:rPr>
          <w:rFonts w:ascii="Arial" w:hAnsi="Arial" w:cs="Arial"/>
          <w:bCs/>
          <w:color w:val="000000"/>
          <w:sz w:val="24"/>
          <w:szCs w:val="24"/>
        </w:rPr>
        <w:t xml:space="preserve">possui </w:t>
      </w:r>
      <w:r w:rsidR="00F52208">
        <w:rPr>
          <w:rFonts w:ascii="Arial" w:hAnsi="Arial" w:cs="Arial"/>
          <w:bCs/>
          <w:color w:val="000000"/>
          <w:sz w:val="24"/>
          <w:szCs w:val="24"/>
        </w:rPr>
        <w:t xml:space="preserve">ativos </w:t>
      </w:r>
      <w:r w:rsidR="003475EB">
        <w:rPr>
          <w:rFonts w:ascii="Arial" w:hAnsi="Arial" w:cs="Arial"/>
          <w:bCs/>
          <w:color w:val="000000"/>
          <w:sz w:val="24"/>
          <w:szCs w:val="24"/>
        </w:rPr>
        <w:t>3.413 cirurgi</w:t>
      </w:r>
      <w:r w:rsidR="00F52208">
        <w:rPr>
          <w:rFonts w:ascii="Arial" w:hAnsi="Arial" w:cs="Arial"/>
          <w:bCs/>
          <w:color w:val="000000"/>
          <w:sz w:val="24"/>
          <w:szCs w:val="24"/>
        </w:rPr>
        <w:t>õ</w:t>
      </w:r>
      <w:r w:rsidR="003475EB">
        <w:rPr>
          <w:rFonts w:ascii="Arial" w:hAnsi="Arial" w:cs="Arial"/>
          <w:bCs/>
          <w:color w:val="000000"/>
          <w:sz w:val="24"/>
          <w:szCs w:val="24"/>
        </w:rPr>
        <w:t xml:space="preserve">es Dentistas ativos. </w:t>
      </w:r>
      <w:r w:rsidR="00241AEE">
        <w:rPr>
          <w:rFonts w:ascii="Arial" w:hAnsi="Arial" w:cs="Arial"/>
          <w:bCs/>
          <w:color w:val="000000"/>
          <w:sz w:val="24"/>
          <w:szCs w:val="24"/>
        </w:rPr>
        <w:t>(</w:t>
      </w:r>
      <w:r w:rsidR="003475EB">
        <w:rPr>
          <w:rFonts w:ascii="Arial" w:hAnsi="Arial" w:cs="Arial"/>
          <w:bCs/>
          <w:color w:val="000000"/>
          <w:sz w:val="24"/>
          <w:szCs w:val="24"/>
        </w:rPr>
        <w:t>CONSELHO DE ODONTOLOGIA DO PARÁ -CRO</w:t>
      </w:r>
      <w:r w:rsidR="00904361">
        <w:rPr>
          <w:rFonts w:ascii="Arial" w:hAnsi="Arial" w:cs="Arial"/>
          <w:bCs/>
          <w:color w:val="000000"/>
          <w:sz w:val="24"/>
          <w:szCs w:val="24"/>
        </w:rPr>
        <w:t>/PA)</w:t>
      </w:r>
    </w:p>
    <w:p w14:paraId="795C6A68" w14:textId="5ABF1F8E" w:rsidR="00904361" w:rsidRDefault="00904361" w:rsidP="00904361">
      <w:pPr>
        <w:pBdr>
          <w:top w:val="nil"/>
          <w:left w:val="nil"/>
          <w:bottom w:val="nil"/>
          <w:right w:val="nil"/>
          <w:between w:val="nil"/>
        </w:pBdr>
        <w:spacing w:line="360" w:lineRule="auto"/>
        <w:ind w:right="125" w:firstLine="720"/>
        <w:jc w:val="both"/>
        <w:rPr>
          <w:rFonts w:ascii="Arial" w:hAnsi="Arial" w:cs="Arial"/>
          <w:bCs/>
          <w:color w:val="000000"/>
          <w:sz w:val="24"/>
          <w:szCs w:val="24"/>
        </w:rPr>
      </w:pPr>
      <w:r>
        <w:rPr>
          <w:rFonts w:ascii="Arial" w:hAnsi="Arial" w:cs="Arial"/>
          <w:bCs/>
          <w:color w:val="000000"/>
          <w:sz w:val="24"/>
          <w:szCs w:val="24"/>
        </w:rPr>
        <w:t xml:space="preserve">Entretanto, não há a </w:t>
      </w:r>
      <w:r w:rsidR="00F52208">
        <w:rPr>
          <w:rFonts w:ascii="Arial" w:hAnsi="Arial" w:cs="Arial"/>
          <w:bCs/>
          <w:color w:val="000000"/>
          <w:sz w:val="24"/>
          <w:szCs w:val="24"/>
        </w:rPr>
        <w:t xml:space="preserve">mensuração da quantidade de profissionais que utilizam a plataforma </w:t>
      </w:r>
      <w:r w:rsidR="007D71E7" w:rsidRPr="00F53D68">
        <w:rPr>
          <w:rFonts w:ascii="Arial" w:eastAsia="Arial" w:hAnsi="Arial" w:cs="Arial"/>
          <w:color w:val="000000"/>
          <w:sz w:val="24"/>
          <w:szCs w:val="24"/>
        </w:rPr>
        <w:t>Instagram®</w:t>
      </w:r>
      <w:r w:rsidR="003B77B3">
        <w:rPr>
          <w:rFonts w:ascii="Arial" w:hAnsi="Arial" w:cs="Arial"/>
          <w:bCs/>
          <w:color w:val="000000"/>
          <w:sz w:val="24"/>
          <w:szCs w:val="24"/>
        </w:rPr>
        <w:t xml:space="preserve">. </w:t>
      </w:r>
    </w:p>
    <w:p w14:paraId="3883B8DE" w14:textId="62CD2BC5" w:rsidR="003475EB" w:rsidRPr="00F53D68" w:rsidRDefault="003475EB" w:rsidP="00084415">
      <w:pPr>
        <w:pBdr>
          <w:top w:val="nil"/>
          <w:left w:val="nil"/>
          <w:bottom w:val="nil"/>
          <w:right w:val="nil"/>
          <w:between w:val="nil"/>
        </w:pBdr>
        <w:spacing w:line="360" w:lineRule="auto"/>
        <w:ind w:right="125" w:firstLine="720"/>
        <w:jc w:val="both"/>
        <w:rPr>
          <w:rFonts w:ascii="Arial" w:hAnsi="Arial" w:cs="Arial"/>
          <w:bCs/>
          <w:color w:val="000000"/>
          <w:sz w:val="24"/>
          <w:szCs w:val="24"/>
        </w:rPr>
      </w:pPr>
    </w:p>
    <w:p w14:paraId="150C9FB5" w14:textId="77777777" w:rsidR="007709BF" w:rsidRPr="00F53D68" w:rsidRDefault="007709BF" w:rsidP="00A20FB2">
      <w:pPr>
        <w:spacing w:line="360" w:lineRule="auto"/>
        <w:jc w:val="both"/>
        <w:rPr>
          <w:rFonts w:ascii="Arial" w:hAnsi="Arial" w:cs="Arial"/>
          <w:sz w:val="24"/>
          <w:szCs w:val="24"/>
        </w:rPr>
      </w:pPr>
    </w:p>
    <w:p w14:paraId="4E5F3DD0" w14:textId="680CA33B" w:rsidR="00F70541" w:rsidRDefault="008E08F1" w:rsidP="00A20FB2">
      <w:pPr>
        <w:pBdr>
          <w:top w:val="nil"/>
          <w:left w:val="nil"/>
          <w:bottom w:val="nil"/>
          <w:right w:val="nil"/>
          <w:between w:val="nil"/>
        </w:pBdr>
        <w:spacing w:line="360" w:lineRule="auto"/>
        <w:ind w:right="125"/>
        <w:jc w:val="both"/>
        <w:rPr>
          <w:rFonts w:ascii="Arial" w:eastAsia="Arial" w:hAnsi="Arial" w:cs="Arial"/>
          <w:b/>
          <w:color w:val="000000"/>
          <w:sz w:val="24"/>
          <w:szCs w:val="24"/>
        </w:rPr>
      </w:pPr>
      <w:r>
        <w:rPr>
          <w:rFonts w:ascii="Arial" w:eastAsia="Arial" w:hAnsi="Arial" w:cs="Arial"/>
          <w:b/>
          <w:color w:val="000000"/>
          <w:sz w:val="24"/>
          <w:szCs w:val="24"/>
        </w:rPr>
        <w:t>4</w:t>
      </w:r>
      <w:r w:rsidR="00F53D68" w:rsidRPr="00F53D68">
        <w:rPr>
          <w:rFonts w:ascii="Arial" w:eastAsia="Arial" w:hAnsi="Arial" w:cs="Arial"/>
          <w:b/>
          <w:color w:val="000000"/>
          <w:sz w:val="24"/>
          <w:szCs w:val="24"/>
        </w:rPr>
        <w:t xml:space="preserve"> CRONOGRAMA </w:t>
      </w:r>
    </w:p>
    <w:p w14:paraId="21C69404" w14:textId="77777777" w:rsidR="00F53D68" w:rsidRPr="00F53D68" w:rsidRDefault="00F53D68" w:rsidP="00A20FB2">
      <w:pPr>
        <w:pBdr>
          <w:top w:val="nil"/>
          <w:left w:val="nil"/>
          <w:bottom w:val="nil"/>
          <w:right w:val="nil"/>
          <w:between w:val="nil"/>
        </w:pBdr>
        <w:spacing w:line="360" w:lineRule="auto"/>
        <w:ind w:right="125"/>
        <w:jc w:val="both"/>
        <w:rPr>
          <w:rFonts w:ascii="Arial" w:eastAsia="Arial" w:hAnsi="Arial" w:cs="Arial"/>
          <w:b/>
          <w:color w:val="000000"/>
          <w:sz w:val="24"/>
          <w:szCs w:val="24"/>
        </w:rPr>
      </w:pPr>
    </w:p>
    <w:tbl>
      <w:tblPr>
        <w:tblW w:w="10632"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740"/>
        <w:gridCol w:w="674"/>
        <w:gridCol w:w="776"/>
        <w:gridCol w:w="776"/>
        <w:gridCol w:w="779"/>
        <w:gridCol w:w="776"/>
        <w:gridCol w:w="776"/>
        <w:gridCol w:w="776"/>
        <w:gridCol w:w="485"/>
        <w:gridCol w:w="776"/>
        <w:gridCol w:w="643"/>
      </w:tblGrid>
      <w:tr w:rsidR="00F70541" w:rsidRPr="00F53D68" w14:paraId="668DE620" w14:textId="77777777" w:rsidTr="003B6099">
        <w:trPr>
          <w:trHeight w:val="401"/>
        </w:trPr>
        <w:tc>
          <w:tcPr>
            <w:tcW w:w="2655" w:type="dxa"/>
            <w:tcBorders>
              <w:top w:val="single" w:sz="4" w:space="0" w:color="000000"/>
              <w:left w:val="single" w:sz="4" w:space="0" w:color="000000"/>
              <w:bottom w:val="single" w:sz="4" w:space="0" w:color="000000"/>
              <w:right w:val="single" w:sz="4" w:space="0" w:color="000000"/>
            </w:tcBorders>
            <w:vAlign w:val="center"/>
          </w:tcPr>
          <w:p w14:paraId="36D339CB" w14:textId="77777777" w:rsidR="00F70541" w:rsidRPr="00F53D68" w:rsidRDefault="00F70541" w:rsidP="00A20FB2">
            <w:pPr>
              <w:spacing w:line="360" w:lineRule="auto"/>
              <w:jc w:val="both"/>
              <w:rPr>
                <w:rFonts w:ascii="Arial" w:eastAsia="Arial" w:hAnsi="Arial" w:cs="Arial"/>
                <w:b/>
                <w:sz w:val="24"/>
                <w:szCs w:val="24"/>
              </w:rPr>
            </w:pPr>
          </w:p>
        </w:tc>
        <w:tc>
          <w:tcPr>
            <w:tcW w:w="7977" w:type="dxa"/>
            <w:gridSpan w:val="11"/>
            <w:tcBorders>
              <w:top w:val="single" w:sz="4" w:space="0" w:color="000000"/>
              <w:left w:val="single" w:sz="4" w:space="0" w:color="000000"/>
              <w:bottom w:val="single" w:sz="4" w:space="0" w:color="000000"/>
              <w:right w:val="single" w:sz="4" w:space="0" w:color="000000"/>
            </w:tcBorders>
            <w:shd w:val="clear" w:color="auto" w:fill="FFFFFF"/>
          </w:tcPr>
          <w:p w14:paraId="605CE36E" w14:textId="17F4D811"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2021</w:t>
            </w:r>
          </w:p>
        </w:tc>
      </w:tr>
      <w:tr w:rsidR="00F70541" w:rsidRPr="00F53D68" w14:paraId="3FF3EADF" w14:textId="77777777" w:rsidTr="003B6099">
        <w:trPr>
          <w:trHeight w:val="401"/>
        </w:trPr>
        <w:tc>
          <w:tcPr>
            <w:tcW w:w="2655" w:type="dxa"/>
            <w:tcBorders>
              <w:top w:val="single" w:sz="4" w:space="0" w:color="000000"/>
              <w:left w:val="single" w:sz="4" w:space="0" w:color="000000"/>
              <w:bottom w:val="single" w:sz="4" w:space="0" w:color="000000"/>
              <w:right w:val="single" w:sz="4" w:space="0" w:color="000000"/>
            </w:tcBorders>
            <w:vAlign w:val="center"/>
          </w:tcPr>
          <w:p w14:paraId="6CC23A6E"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ATIVIDADES</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4881DF"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J</w:t>
            </w: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AB4836"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F</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FE37BA"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M</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ACBAEE"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A</w:t>
            </w: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C0691"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M</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E4B4CD"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J</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F90B4B"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J</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330887"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A</w:t>
            </w:r>
          </w:p>
        </w:tc>
        <w:tc>
          <w:tcPr>
            <w:tcW w:w="485" w:type="dxa"/>
            <w:tcBorders>
              <w:top w:val="single" w:sz="4" w:space="0" w:color="000000"/>
              <w:left w:val="single" w:sz="4" w:space="0" w:color="000000"/>
              <w:bottom w:val="single" w:sz="4" w:space="0" w:color="000000"/>
              <w:right w:val="single" w:sz="4" w:space="0" w:color="000000"/>
            </w:tcBorders>
            <w:shd w:val="clear" w:color="auto" w:fill="FFFFFF"/>
          </w:tcPr>
          <w:p w14:paraId="32DAD313"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S</w:t>
            </w:r>
          </w:p>
        </w:tc>
        <w:tc>
          <w:tcPr>
            <w:tcW w:w="776" w:type="dxa"/>
            <w:tcBorders>
              <w:top w:val="single" w:sz="4" w:space="0" w:color="000000"/>
              <w:left w:val="single" w:sz="4" w:space="0" w:color="000000"/>
              <w:bottom w:val="single" w:sz="4" w:space="0" w:color="000000"/>
              <w:right w:val="single" w:sz="4" w:space="0" w:color="000000"/>
            </w:tcBorders>
            <w:shd w:val="clear" w:color="auto" w:fill="FFFFFF"/>
          </w:tcPr>
          <w:p w14:paraId="0FE043F1"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O</w:t>
            </w:r>
          </w:p>
        </w:tc>
        <w:tc>
          <w:tcPr>
            <w:tcW w:w="643" w:type="dxa"/>
            <w:tcBorders>
              <w:top w:val="single" w:sz="4" w:space="0" w:color="000000"/>
              <w:left w:val="single" w:sz="4" w:space="0" w:color="000000"/>
              <w:bottom w:val="single" w:sz="4" w:space="0" w:color="000000"/>
              <w:right w:val="single" w:sz="4" w:space="0" w:color="000000"/>
            </w:tcBorders>
            <w:shd w:val="clear" w:color="auto" w:fill="FFFFFF"/>
          </w:tcPr>
          <w:p w14:paraId="299B2555"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N</w:t>
            </w:r>
          </w:p>
        </w:tc>
      </w:tr>
      <w:tr w:rsidR="00F70541" w:rsidRPr="00F53D68" w14:paraId="17857D04" w14:textId="77777777" w:rsidTr="003B6099">
        <w:trPr>
          <w:trHeight w:val="560"/>
        </w:trPr>
        <w:tc>
          <w:tcPr>
            <w:tcW w:w="2655" w:type="dxa"/>
            <w:tcBorders>
              <w:top w:val="single" w:sz="4" w:space="0" w:color="000000"/>
              <w:left w:val="single" w:sz="4" w:space="0" w:color="000000"/>
              <w:bottom w:val="single" w:sz="4" w:space="0" w:color="000000"/>
              <w:right w:val="single" w:sz="4" w:space="0" w:color="000000"/>
            </w:tcBorders>
            <w:vAlign w:val="center"/>
          </w:tcPr>
          <w:p w14:paraId="0B86414F" w14:textId="77777777"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Escolha do tema e do orientador</w:t>
            </w:r>
          </w:p>
        </w:tc>
        <w:tc>
          <w:tcPr>
            <w:tcW w:w="7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843470" w14:textId="2711B302"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2DC8421"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20C5BEDB" w14:textId="05B32BD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379B5E"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504DC0"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C3881B"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946FA"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34D67C"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tcPr>
          <w:p w14:paraId="641541F0"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tcPr>
          <w:p w14:paraId="1E8F8DCC" w14:textId="77777777"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tcPr>
          <w:p w14:paraId="043F9D62"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59EB63DC" w14:textId="77777777" w:rsidTr="003B6099">
        <w:trPr>
          <w:trHeight w:val="579"/>
        </w:trPr>
        <w:tc>
          <w:tcPr>
            <w:tcW w:w="2655" w:type="dxa"/>
            <w:tcBorders>
              <w:top w:val="single" w:sz="4" w:space="0" w:color="000000"/>
              <w:left w:val="single" w:sz="4" w:space="0" w:color="000000"/>
              <w:bottom w:val="single" w:sz="4" w:space="0" w:color="000000"/>
              <w:right w:val="single" w:sz="4" w:space="0" w:color="000000"/>
            </w:tcBorders>
            <w:vAlign w:val="center"/>
          </w:tcPr>
          <w:p w14:paraId="7719AFB5" w14:textId="2DAD8035"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Encontros com o orientador  online</w:t>
            </w:r>
          </w:p>
        </w:tc>
        <w:tc>
          <w:tcPr>
            <w:tcW w:w="7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F76A7DE" w14:textId="37BB71D4"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612C5E3"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93E984A"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1652E6C"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B2890D"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9408AD1"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C1A6A21"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C6628E3"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48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3B6F72"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2F403B"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64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CBFECC7"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r>
      <w:tr w:rsidR="00F70541" w:rsidRPr="00F53D68" w14:paraId="07D77FFB" w14:textId="77777777" w:rsidTr="003B6099">
        <w:trPr>
          <w:trHeight w:val="540"/>
        </w:trPr>
        <w:tc>
          <w:tcPr>
            <w:tcW w:w="2655" w:type="dxa"/>
            <w:tcBorders>
              <w:top w:val="single" w:sz="4" w:space="0" w:color="000000"/>
              <w:left w:val="single" w:sz="4" w:space="0" w:color="000000"/>
              <w:bottom w:val="single" w:sz="4" w:space="0" w:color="000000"/>
              <w:right w:val="single" w:sz="4" w:space="0" w:color="000000"/>
            </w:tcBorders>
            <w:vAlign w:val="center"/>
          </w:tcPr>
          <w:p w14:paraId="3662D965" w14:textId="77777777"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Pesquisa bibliográfica preliminar</w:t>
            </w:r>
          </w:p>
        </w:tc>
        <w:tc>
          <w:tcPr>
            <w:tcW w:w="740" w:type="dxa"/>
            <w:tcBorders>
              <w:top w:val="single" w:sz="4" w:space="0" w:color="000000"/>
              <w:left w:val="single" w:sz="4" w:space="0" w:color="000000"/>
              <w:bottom w:val="single" w:sz="4" w:space="0" w:color="000000"/>
              <w:right w:val="single" w:sz="4" w:space="0" w:color="000000"/>
            </w:tcBorders>
            <w:vAlign w:val="center"/>
          </w:tcPr>
          <w:p w14:paraId="093AD5CE"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128F8B5"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DA0C6D"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71B6ED0"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770AC4"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E4B594"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16C756"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E9ED30"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3CEDBC"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8F545" w14:textId="77777777"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6633A1"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52C04527" w14:textId="77777777" w:rsidTr="003B6099">
        <w:trPr>
          <w:trHeight w:val="485"/>
        </w:trPr>
        <w:tc>
          <w:tcPr>
            <w:tcW w:w="2655" w:type="dxa"/>
            <w:tcBorders>
              <w:top w:val="single" w:sz="4" w:space="0" w:color="000000"/>
              <w:left w:val="single" w:sz="4" w:space="0" w:color="000000"/>
              <w:bottom w:val="single" w:sz="4" w:space="0" w:color="000000"/>
              <w:right w:val="single" w:sz="4" w:space="0" w:color="000000"/>
            </w:tcBorders>
            <w:vAlign w:val="center"/>
          </w:tcPr>
          <w:p w14:paraId="71558783" w14:textId="5B86CA71"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Elaboração do projeto/coleta de dados</w:t>
            </w:r>
          </w:p>
        </w:tc>
        <w:tc>
          <w:tcPr>
            <w:tcW w:w="740" w:type="dxa"/>
            <w:tcBorders>
              <w:top w:val="single" w:sz="4" w:space="0" w:color="000000"/>
              <w:left w:val="single" w:sz="4" w:space="0" w:color="000000"/>
              <w:bottom w:val="single" w:sz="4" w:space="0" w:color="000000"/>
              <w:right w:val="single" w:sz="4" w:space="0" w:color="000000"/>
            </w:tcBorders>
            <w:vAlign w:val="center"/>
          </w:tcPr>
          <w:p w14:paraId="793CA9CB"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74ABEAB"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9816B94"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508F536"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3B420E9"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605F7411" w14:textId="3B0644A4"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48F49FE5" w14:textId="7A840970"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6E75C"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06A616"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1E88F7" w14:textId="77777777"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91FA8"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170CB774" w14:textId="77777777" w:rsidTr="003B6099">
        <w:trPr>
          <w:trHeight w:val="485"/>
        </w:trPr>
        <w:tc>
          <w:tcPr>
            <w:tcW w:w="2655" w:type="dxa"/>
            <w:tcBorders>
              <w:top w:val="single" w:sz="4" w:space="0" w:color="000000"/>
              <w:left w:val="single" w:sz="4" w:space="0" w:color="000000"/>
              <w:bottom w:val="single" w:sz="4" w:space="0" w:color="000000"/>
              <w:right w:val="single" w:sz="4" w:space="0" w:color="000000"/>
            </w:tcBorders>
            <w:vAlign w:val="center"/>
          </w:tcPr>
          <w:p w14:paraId="3529C0D6" w14:textId="331D087E"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Analise e discusão dos dados</w:t>
            </w:r>
          </w:p>
        </w:tc>
        <w:tc>
          <w:tcPr>
            <w:tcW w:w="740" w:type="dxa"/>
            <w:tcBorders>
              <w:top w:val="single" w:sz="4" w:space="0" w:color="000000"/>
              <w:left w:val="single" w:sz="4" w:space="0" w:color="000000"/>
              <w:bottom w:val="single" w:sz="4" w:space="0" w:color="000000"/>
              <w:right w:val="single" w:sz="4" w:space="0" w:color="000000"/>
            </w:tcBorders>
            <w:vAlign w:val="center"/>
          </w:tcPr>
          <w:p w14:paraId="1DD79927"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1B249D" w14:textId="7BDB928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884C2" w14:textId="31912D32"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5E9EBB5" w14:textId="297F9D39"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A044185"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305238B9" w14:textId="6B5CCE70"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5D56EDE4" w14:textId="2E78CCFD"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F1381D"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2AD24"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B91A9D" w14:textId="77777777" w:rsidR="00F70541" w:rsidRPr="00F53D68" w:rsidRDefault="00F70541" w:rsidP="00A20FB2">
            <w:pPr>
              <w:spacing w:line="360" w:lineRule="auto"/>
              <w:ind w:right="-45"/>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3EDF63"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08948DEE" w14:textId="77777777" w:rsidTr="003B6099">
        <w:trPr>
          <w:trHeight w:val="574"/>
        </w:trPr>
        <w:tc>
          <w:tcPr>
            <w:tcW w:w="2655" w:type="dxa"/>
            <w:tcBorders>
              <w:top w:val="single" w:sz="4" w:space="0" w:color="000000"/>
              <w:left w:val="single" w:sz="4" w:space="0" w:color="000000"/>
              <w:bottom w:val="single" w:sz="4" w:space="0" w:color="000000"/>
              <w:right w:val="single" w:sz="4" w:space="0" w:color="000000"/>
            </w:tcBorders>
            <w:vAlign w:val="center"/>
          </w:tcPr>
          <w:p w14:paraId="5DE6927D" w14:textId="77777777"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Qualificação do Projeto de Pesquisa</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EABD6"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31633"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5753E8"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AB9A7"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F13BB8"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8CEBF1" w14:textId="7A2E0AA4"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33445E2F" w14:textId="535B35A1" w:rsidR="00F70541" w:rsidRPr="00F53D68" w:rsidRDefault="00317050"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DDFE8C"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7B3A05"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6DA0A3" w14:textId="77777777"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B890B8"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0903C76C" w14:textId="77777777" w:rsidTr="003B6099">
        <w:trPr>
          <w:trHeight w:val="616"/>
        </w:trPr>
        <w:tc>
          <w:tcPr>
            <w:tcW w:w="2655" w:type="dxa"/>
            <w:tcBorders>
              <w:top w:val="single" w:sz="4" w:space="0" w:color="000000"/>
              <w:left w:val="single" w:sz="4" w:space="0" w:color="000000"/>
              <w:bottom w:val="single" w:sz="4" w:space="0" w:color="000000"/>
              <w:right w:val="single" w:sz="4" w:space="0" w:color="000000"/>
            </w:tcBorders>
            <w:vAlign w:val="center"/>
          </w:tcPr>
          <w:p w14:paraId="4615A7F2" w14:textId="77777777" w:rsidR="00F70541" w:rsidRPr="00F53D68" w:rsidRDefault="00F70541" w:rsidP="00A20FB2">
            <w:pPr>
              <w:spacing w:line="360" w:lineRule="auto"/>
              <w:jc w:val="both"/>
              <w:rPr>
                <w:rFonts w:ascii="Arial" w:eastAsia="Arial" w:hAnsi="Arial" w:cs="Arial"/>
                <w:sz w:val="24"/>
                <w:szCs w:val="24"/>
              </w:rPr>
            </w:pPr>
            <w:r w:rsidRPr="00F53D68">
              <w:rPr>
                <w:rFonts w:ascii="Arial" w:eastAsia="Arial" w:hAnsi="Arial" w:cs="Arial"/>
                <w:sz w:val="24"/>
                <w:szCs w:val="24"/>
              </w:rPr>
              <w:t>Submissão à Plataforma Brasil</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D8C981"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B7247D"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FFCC51"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E1166"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FE44F4"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28BE"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FF4A3" w14:textId="5FDCAE70"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CC8F578"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4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7DD7C9" w14:textId="13E4A016"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BEFAC" w14:textId="77777777"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B64F0F" w14:textId="77777777" w:rsidR="00F70541" w:rsidRPr="00F53D68" w:rsidRDefault="00F70541" w:rsidP="00A20FB2">
            <w:pPr>
              <w:spacing w:line="360" w:lineRule="auto"/>
              <w:jc w:val="both"/>
              <w:rPr>
                <w:rFonts w:ascii="Arial" w:eastAsia="Arial" w:hAnsi="Arial" w:cs="Arial"/>
                <w:b/>
                <w:sz w:val="24"/>
                <w:szCs w:val="24"/>
              </w:rPr>
            </w:pPr>
          </w:p>
        </w:tc>
      </w:tr>
      <w:tr w:rsidR="00F70541" w:rsidRPr="00F53D68" w14:paraId="6598753A" w14:textId="77777777" w:rsidTr="003B6099">
        <w:trPr>
          <w:trHeight w:val="574"/>
        </w:trPr>
        <w:tc>
          <w:tcPr>
            <w:tcW w:w="2655" w:type="dxa"/>
            <w:tcBorders>
              <w:top w:val="single" w:sz="4" w:space="0" w:color="000000"/>
              <w:left w:val="single" w:sz="4" w:space="0" w:color="000000"/>
              <w:bottom w:val="single" w:sz="4" w:space="0" w:color="000000"/>
              <w:right w:val="single" w:sz="4" w:space="0" w:color="000000"/>
            </w:tcBorders>
            <w:vAlign w:val="center"/>
          </w:tcPr>
          <w:p w14:paraId="285BBD2A" w14:textId="0C20A4DB" w:rsidR="00F70541" w:rsidRPr="00F53D68" w:rsidRDefault="00317050" w:rsidP="00A20FB2">
            <w:pPr>
              <w:spacing w:line="360" w:lineRule="auto"/>
              <w:jc w:val="both"/>
              <w:rPr>
                <w:rFonts w:ascii="Arial" w:eastAsia="Arial" w:hAnsi="Arial" w:cs="Arial"/>
                <w:sz w:val="24"/>
                <w:szCs w:val="24"/>
              </w:rPr>
            </w:pPr>
            <w:r w:rsidRPr="00F53D68">
              <w:rPr>
                <w:rFonts w:ascii="Arial" w:eastAsia="Arial" w:hAnsi="Arial" w:cs="Arial"/>
                <w:sz w:val="24"/>
                <w:szCs w:val="24"/>
              </w:rPr>
              <w:t>Revisão e entrega do Relatório Final</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74AD0D"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1FBFCA"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0D69B9"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vAlign w:val="center"/>
          </w:tcPr>
          <w:p w14:paraId="5F9DA0AB"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299E62"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ADDC6A"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D7493" w14:textId="7000310B"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DE95F" w14:textId="5519788F"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14:paraId="1D0EA8CF" w14:textId="4D32F9DD" w:rsidR="00F70541" w:rsidRPr="00F53D68" w:rsidRDefault="000A1320"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7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6ECD56" w14:textId="7FA2F246" w:rsidR="00F70541" w:rsidRPr="00F53D68" w:rsidRDefault="00F70541" w:rsidP="00A20FB2">
            <w:pPr>
              <w:spacing w:line="360" w:lineRule="auto"/>
              <w:jc w:val="both"/>
              <w:rPr>
                <w:rFonts w:ascii="Arial" w:eastAsia="Arial" w:hAnsi="Arial" w:cs="Arial"/>
                <w:b/>
                <w:sz w:val="24"/>
                <w:szCs w:val="24"/>
              </w:rPr>
            </w:pPr>
          </w:p>
        </w:tc>
        <w:tc>
          <w:tcPr>
            <w:tcW w:w="6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C848A9" w14:textId="293567A2" w:rsidR="00F70541" w:rsidRPr="00F53D68" w:rsidRDefault="00F70541" w:rsidP="00A20FB2">
            <w:pPr>
              <w:spacing w:line="360" w:lineRule="auto"/>
              <w:jc w:val="both"/>
              <w:rPr>
                <w:rFonts w:ascii="Arial" w:eastAsia="Arial" w:hAnsi="Arial" w:cs="Arial"/>
                <w:b/>
                <w:sz w:val="24"/>
                <w:szCs w:val="24"/>
              </w:rPr>
            </w:pPr>
          </w:p>
        </w:tc>
      </w:tr>
      <w:tr w:rsidR="00F70541" w:rsidRPr="00F53D68" w14:paraId="32727993" w14:textId="77777777" w:rsidTr="003B6099">
        <w:trPr>
          <w:trHeight w:val="509"/>
        </w:trPr>
        <w:tc>
          <w:tcPr>
            <w:tcW w:w="2655" w:type="dxa"/>
            <w:tcBorders>
              <w:top w:val="single" w:sz="4" w:space="0" w:color="000000"/>
              <w:left w:val="single" w:sz="4" w:space="0" w:color="000000"/>
              <w:bottom w:val="single" w:sz="4" w:space="0" w:color="000000"/>
              <w:right w:val="single" w:sz="4" w:space="0" w:color="000000"/>
            </w:tcBorders>
            <w:vAlign w:val="center"/>
          </w:tcPr>
          <w:p w14:paraId="24D61966" w14:textId="124EFF6E" w:rsidR="00F70541" w:rsidRPr="00F53D68" w:rsidRDefault="00317050" w:rsidP="00A20FB2">
            <w:pPr>
              <w:spacing w:line="360" w:lineRule="auto"/>
              <w:jc w:val="both"/>
              <w:rPr>
                <w:rFonts w:ascii="Arial" w:eastAsia="Arial" w:hAnsi="Arial" w:cs="Arial"/>
                <w:sz w:val="24"/>
                <w:szCs w:val="24"/>
              </w:rPr>
            </w:pPr>
            <w:r w:rsidRPr="00F53D68">
              <w:rPr>
                <w:rFonts w:ascii="Arial" w:eastAsia="Arial" w:hAnsi="Arial" w:cs="Arial"/>
                <w:sz w:val="24"/>
                <w:szCs w:val="24"/>
              </w:rPr>
              <w:lastRenderedPageBreak/>
              <w:t>Apresentação do trabalho em banca</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99240A"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086023"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5CE3A6"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963557"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8922DF"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0B9DCE"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1A4AD"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076D92"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34318" w14:textId="4A2818DB"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7F7F7F" w:themeFill="text1" w:themeFillTint="80"/>
            <w:vAlign w:val="center"/>
          </w:tcPr>
          <w:p w14:paraId="5731CD61" w14:textId="01FDA606" w:rsidR="00F70541" w:rsidRPr="00F53D68" w:rsidRDefault="000A1320"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64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A0DE07" w14:textId="1A2664F1" w:rsidR="00F70541" w:rsidRPr="00F53D68" w:rsidRDefault="00F70541" w:rsidP="00A20FB2">
            <w:pPr>
              <w:spacing w:line="360" w:lineRule="auto"/>
              <w:jc w:val="both"/>
              <w:rPr>
                <w:rFonts w:ascii="Arial" w:eastAsia="Arial" w:hAnsi="Arial" w:cs="Arial"/>
                <w:b/>
                <w:sz w:val="24"/>
                <w:szCs w:val="24"/>
              </w:rPr>
            </w:pPr>
          </w:p>
        </w:tc>
      </w:tr>
      <w:tr w:rsidR="00F70541" w:rsidRPr="00F53D68" w14:paraId="559E2DA4" w14:textId="77777777" w:rsidTr="003B6099">
        <w:trPr>
          <w:trHeight w:val="492"/>
        </w:trPr>
        <w:tc>
          <w:tcPr>
            <w:tcW w:w="2655" w:type="dxa"/>
            <w:tcBorders>
              <w:top w:val="single" w:sz="4" w:space="0" w:color="000000"/>
              <w:left w:val="single" w:sz="4" w:space="0" w:color="000000"/>
              <w:bottom w:val="single" w:sz="4" w:space="0" w:color="000000"/>
              <w:right w:val="single" w:sz="4" w:space="0" w:color="000000"/>
            </w:tcBorders>
            <w:vAlign w:val="center"/>
          </w:tcPr>
          <w:p w14:paraId="6CAEDDBB" w14:textId="778A0755" w:rsidR="00F70541" w:rsidRPr="00F53D68" w:rsidRDefault="00317050" w:rsidP="00A20FB2">
            <w:pPr>
              <w:spacing w:line="360" w:lineRule="auto"/>
              <w:jc w:val="both"/>
              <w:rPr>
                <w:rFonts w:ascii="Arial" w:eastAsia="Arial" w:hAnsi="Arial" w:cs="Arial"/>
                <w:sz w:val="24"/>
                <w:szCs w:val="24"/>
              </w:rPr>
            </w:pPr>
            <w:r w:rsidRPr="00F53D68">
              <w:rPr>
                <w:rFonts w:ascii="Arial" w:eastAsia="Arial" w:hAnsi="Arial" w:cs="Arial"/>
                <w:sz w:val="24"/>
                <w:szCs w:val="24"/>
              </w:rPr>
              <w:t>Redaç</w:t>
            </w:r>
            <w:r w:rsidR="00FA63C3" w:rsidRPr="00F53D68">
              <w:rPr>
                <w:rFonts w:ascii="Arial" w:eastAsia="Arial" w:hAnsi="Arial" w:cs="Arial"/>
                <w:sz w:val="24"/>
                <w:szCs w:val="24"/>
              </w:rPr>
              <w:t>ã</w:t>
            </w:r>
            <w:r w:rsidRPr="00F53D68">
              <w:rPr>
                <w:rFonts w:ascii="Arial" w:eastAsia="Arial" w:hAnsi="Arial" w:cs="Arial"/>
                <w:sz w:val="24"/>
                <w:szCs w:val="24"/>
              </w:rPr>
              <w:t>o de artigos</w:t>
            </w:r>
          </w:p>
        </w:tc>
        <w:tc>
          <w:tcPr>
            <w:tcW w:w="7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7D4D44" w14:textId="77777777" w:rsidR="00F70541" w:rsidRPr="00F53D68" w:rsidRDefault="00F70541" w:rsidP="00A20FB2">
            <w:pPr>
              <w:spacing w:line="360" w:lineRule="auto"/>
              <w:jc w:val="both"/>
              <w:rPr>
                <w:rFonts w:ascii="Arial" w:eastAsia="Arial" w:hAnsi="Arial" w:cs="Arial"/>
                <w:b/>
                <w:sz w:val="24"/>
                <w:szCs w:val="24"/>
              </w:rPr>
            </w:pPr>
          </w:p>
        </w:tc>
        <w:tc>
          <w:tcPr>
            <w:tcW w:w="6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09E6C5"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E6EED4"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651DFF" w14:textId="77777777" w:rsidR="00F70541" w:rsidRPr="00F53D68" w:rsidRDefault="00F70541" w:rsidP="00A20FB2">
            <w:pPr>
              <w:spacing w:line="360" w:lineRule="auto"/>
              <w:jc w:val="both"/>
              <w:rPr>
                <w:rFonts w:ascii="Arial" w:eastAsia="Arial" w:hAnsi="Arial" w:cs="Arial"/>
                <w:b/>
                <w:sz w:val="24"/>
                <w:szCs w:val="24"/>
              </w:rPr>
            </w:pPr>
          </w:p>
        </w:tc>
        <w:tc>
          <w:tcPr>
            <w:tcW w:w="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3C9775"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8B127C"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50F49E" w14:textId="77777777"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C51582" w14:textId="77777777" w:rsidR="00F70541" w:rsidRPr="00F53D68" w:rsidRDefault="00F70541" w:rsidP="00A20FB2">
            <w:pPr>
              <w:spacing w:line="360" w:lineRule="auto"/>
              <w:jc w:val="both"/>
              <w:rPr>
                <w:rFonts w:ascii="Arial" w:eastAsia="Arial" w:hAnsi="Arial" w:cs="Arial"/>
                <w:b/>
                <w:sz w:val="24"/>
                <w:szCs w:val="24"/>
              </w:rPr>
            </w:pPr>
          </w:p>
        </w:tc>
        <w:tc>
          <w:tcPr>
            <w:tcW w:w="4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D6FA56" w14:textId="60AFD8B5" w:rsidR="00F70541" w:rsidRPr="00F53D68" w:rsidRDefault="00F70541" w:rsidP="00A20FB2">
            <w:pPr>
              <w:spacing w:line="360" w:lineRule="auto"/>
              <w:jc w:val="both"/>
              <w:rPr>
                <w:rFonts w:ascii="Arial" w:eastAsia="Arial" w:hAnsi="Arial" w:cs="Arial"/>
                <w:b/>
                <w:sz w:val="24"/>
                <w:szCs w:val="24"/>
              </w:rPr>
            </w:pPr>
          </w:p>
        </w:tc>
        <w:tc>
          <w:tcPr>
            <w:tcW w:w="77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6D4E9479" w14:textId="4DFB3BA8" w:rsidR="00F70541" w:rsidRPr="00F53D68" w:rsidRDefault="00317050"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c>
          <w:tcPr>
            <w:tcW w:w="64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AA2E0FC" w14:textId="77777777" w:rsidR="00F70541" w:rsidRPr="00F53D68" w:rsidRDefault="00F70541" w:rsidP="00A20FB2">
            <w:pPr>
              <w:spacing w:line="360" w:lineRule="auto"/>
              <w:jc w:val="both"/>
              <w:rPr>
                <w:rFonts w:ascii="Arial" w:eastAsia="Arial" w:hAnsi="Arial" w:cs="Arial"/>
                <w:b/>
                <w:sz w:val="24"/>
                <w:szCs w:val="24"/>
              </w:rPr>
            </w:pPr>
            <w:r w:rsidRPr="00F53D68">
              <w:rPr>
                <w:rFonts w:ascii="Arial" w:eastAsia="Arial" w:hAnsi="Arial" w:cs="Arial"/>
                <w:b/>
                <w:sz w:val="24"/>
                <w:szCs w:val="24"/>
              </w:rPr>
              <w:t>X</w:t>
            </w:r>
          </w:p>
        </w:tc>
      </w:tr>
    </w:tbl>
    <w:p w14:paraId="62D4533B" w14:textId="0ACB23C1" w:rsidR="00963BDB" w:rsidRDefault="00963BDB"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2E276C18" w14:textId="396AAB69"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4C3EBB0D" w14:textId="1D9ACEBF"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56FA33E0" w14:textId="77777777" w:rsidR="00F53D68" w:rsidRP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3CB6B64" w14:textId="4E872B55" w:rsidR="00FA63C3" w:rsidRPr="00F53D68" w:rsidRDefault="008E08F1"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r>
        <w:rPr>
          <w:rFonts w:ascii="Arial" w:eastAsia="Arial" w:hAnsi="Arial" w:cs="Arial"/>
          <w:b/>
          <w:color w:val="000000"/>
          <w:sz w:val="24"/>
          <w:szCs w:val="24"/>
        </w:rPr>
        <w:t>5</w:t>
      </w:r>
      <w:r w:rsidR="00F53D68" w:rsidRPr="00F53D68">
        <w:rPr>
          <w:rFonts w:ascii="Arial" w:eastAsia="Arial" w:hAnsi="Arial" w:cs="Arial"/>
          <w:b/>
          <w:color w:val="000000"/>
          <w:sz w:val="24"/>
          <w:szCs w:val="24"/>
        </w:rPr>
        <w:t xml:space="preserve"> ORÇAMENTO</w:t>
      </w:r>
    </w:p>
    <w:p w14:paraId="0894C8F5" w14:textId="77777777" w:rsidR="00AF23C7" w:rsidRPr="00F53D68" w:rsidRDefault="00AF23C7" w:rsidP="00A20FB2">
      <w:pPr>
        <w:spacing w:line="360" w:lineRule="auto"/>
        <w:rPr>
          <w:rFonts w:ascii="Arial" w:hAnsi="Arial" w:cs="Arial"/>
          <w:sz w:val="24"/>
          <w:szCs w:val="24"/>
        </w:rPr>
      </w:pPr>
    </w:p>
    <w:tbl>
      <w:tblPr>
        <w:tblW w:w="1049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2"/>
        <w:gridCol w:w="2095"/>
        <w:gridCol w:w="2742"/>
        <w:gridCol w:w="1742"/>
      </w:tblGrid>
      <w:tr w:rsidR="00FA63C3" w:rsidRPr="00F53D68" w14:paraId="2EF4207E"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886D483" w14:textId="77777777" w:rsidR="00FA63C3" w:rsidRPr="00F53D68" w:rsidRDefault="00FA63C3" w:rsidP="00A20FB2">
            <w:pPr>
              <w:spacing w:line="360" w:lineRule="auto"/>
              <w:jc w:val="both"/>
              <w:rPr>
                <w:rFonts w:ascii="Arial" w:eastAsia="Arial" w:hAnsi="Arial" w:cs="Arial"/>
                <w:b/>
                <w:sz w:val="24"/>
                <w:szCs w:val="24"/>
              </w:rPr>
            </w:pPr>
            <w:r w:rsidRPr="00F53D68">
              <w:rPr>
                <w:rFonts w:ascii="Arial" w:eastAsia="Arial" w:hAnsi="Arial" w:cs="Arial"/>
                <w:b/>
                <w:sz w:val="24"/>
                <w:szCs w:val="24"/>
              </w:rPr>
              <w:t>Material Permanente</w:t>
            </w:r>
          </w:p>
        </w:tc>
        <w:tc>
          <w:tcPr>
            <w:tcW w:w="209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7934D14" w14:textId="77777777" w:rsidR="00FA63C3" w:rsidRPr="00F53D68" w:rsidRDefault="00FA63C3" w:rsidP="00A20FB2">
            <w:pPr>
              <w:spacing w:line="360" w:lineRule="auto"/>
              <w:jc w:val="both"/>
              <w:rPr>
                <w:rFonts w:ascii="Arial" w:eastAsia="Arial" w:hAnsi="Arial" w:cs="Arial"/>
                <w:b/>
                <w:sz w:val="24"/>
                <w:szCs w:val="24"/>
              </w:rPr>
            </w:pPr>
            <w:r w:rsidRPr="00F53D68">
              <w:rPr>
                <w:rFonts w:ascii="Arial" w:eastAsia="Arial" w:hAnsi="Arial" w:cs="Arial"/>
                <w:b/>
                <w:sz w:val="24"/>
                <w:szCs w:val="24"/>
              </w:rPr>
              <w:t>Quantidade</w:t>
            </w:r>
          </w:p>
        </w:tc>
        <w:tc>
          <w:tcPr>
            <w:tcW w:w="2742"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900C78B" w14:textId="77777777" w:rsidR="00FA63C3" w:rsidRPr="00F53D68" w:rsidRDefault="00FA63C3" w:rsidP="00A20FB2">
            <w:pPr>
              <w:spacing w:line="360" w:lineRule="auto"/>
              <w:jc w:val="both"/>
              <w:rPr>
                <w:rFonts w:ascii="Arial" w:eastAsia="Arial" w:hAnsi="Arial" w:cs="Arial"/>
                <w:b/>
                <w:sz w:val="24"/>
                <w:szCs w:val="24"/>
              </w:rPr>
            </w:pPr>
            <w:r w:rsidRPr="00F53D68">
              <w:rPr>
                <w:rFonts w:ascii="Arial" w:eastAsia="Arial" w:hAnsi="Arial" w:cs="Arial"/>
                <w:b/>
                <w:sz w:val="24"/>
                <w:szCs w:val="24"/>
              </w:rPr>
              <w:t>Valor unitário (R$)</w:t>
            </w:r>
          </w:p>
        </w:tc>
        <w:tc>
          <w:tcPr>
            <w:tcW w:w="1742"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DF3D9B8" w14:textId="77777777" w:rsidR="00FA63C3" w:rsidRPr="00F53D68" w:rsidRDefault="00FA63C3" w:rsidP="00A20FB2">
            <w:pPr>
              <w:spacing w:line="360" w:lineRule="auto"/>
              <w:jc w:val="both"/>
              <w:rPr>
                <w:rFonts w:ascii="Arial" w:eastAsia="Arial" w:hAnsi="Arial" w:cs="Arial"/>
                <w:b/>
                <w:sz w:val="24"/>
                <w:szCs w:val="24"/>
              </w:rPr>
            </w:pPr>
            <w:r w:rsidRPr="00F53D68">
              <w:rPr>
                <w:rFonts w:ascii="Arial" w:eastAsia="Arial" w:hAnsi="Arial" w:cs="Arial"/>
                <w:b/>
                <w:sz w:val="24"/>
                <w:szCs w:val="24"/>
              </w:rPr>
              <w:t>Valor Total (R$)</w:t>
            </w:r>
          </w:p>
        </w:tc>
      </w:tr>
      <w:tr w:rsidR="00FA63C3" w:rsidRPr="00F53D68" w14:paraId="00B58078"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tcPr>
          <w:p w14:paraId="668F4189" w14:textId="77777777"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Notebook</w:t>
            </w:r>
          </w:p>
        </w:tc>
        <w:tc>
          <w:tcPr>
            <w:tcW w:w="2095" w:type="dxa"/>
            <w:tcBorders>
              <w:top w:val="single" w:sz="4" w:space="0" w:color="000000"/>
              <w:left w:val="single" w:sz="4" w:space="0" w:color="000000"/>
              <w:bottom w:val="single" w:sz="4" w:space="0" w:color="000000"/>
              <w:right w:val="single" w:sz="4" w:space="0" w:color="000000"/>
            </w:tcBorders>
          </w:tcPr>
          <w:p w14:paraId="20D214B7" w14:textId="2E8D71CA" w:rsidR="00FA63C3" w:rsidRPr="00F53D68" w:rsidRDefault="003E7B6A" w:rsidP="00A20FB2">
            <w:pPr>
              <w:spacing w:line="360" w:lineRule="auto"/>
              <w:jc w:val="both"/>
              <w:rPr>
                <w:rFonts w:ascii="Arial" w:eastAsia="Arial" w:hAnsi="Arial" w:cs="Arial"/>
                <w:sz w:val="24"/>
                <w:szCs w:val="24"/>
              </w:rPr>
            </w:pPr>
            <w:r w:rsidRPr="00F53D68">
              <w:rPr>
                <w:rFonts w:ascii="Arial" w:eastAsia="Arial" w:hAnsi="Arial" w:cs="Arial"/>
                <w:sz w:val="24"/>
                <w:szCs w:val="24"/>
              </w:rPr>
              <w:t>1</w:t>
            </w:r>
          </w:p>
        </w:tc>
        <w:tc>
          <w:tcPr>
            <w:tcW w:w="2742" w:type="dxa"/>
            <w:tcBorders>
              <w:top w:val="single" w:sz="4" w:space="0" w:color="000000"/>
              <w:left w:val="single" w:sz="4" w:space="0" w:color="000000"/>
              <w:bottom w:val="single" w:sz="4" w:space="0" w:color="000000"/>
              <w:right w:val="single" w:sz="4" w:space="0" w:color="000000"/>
            </w:tcBorders>
          </w:tcPr>
          <w:p w14:paraId="36717232" w14:textId="4F5976CA"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2.500,00</w:t>
            </w:r>
          </w:p>
        </w:tc>
        <w:tc>
          <w:tcPr>
            <w:tcW w:w="1742" w:type="dxa"/>
            <w:tcBorders>
              <w:top w:val="single" w:sz="4" w:space="0" w:color="000000"/>
              <w:left w:val="single" w:sz="4" w:space="0" w:color="000000"/>
              <w:bottom w:val="single" w:sz="4" w:space="0" w:color="000000"/>
              <w:right w:val="single" w:sz="4" w:space="0" w:color="000000"/>
            </w:tcBorders>
          </w:tcPr>
          <w:p w14:paraId="3936A71B" w14:textId="7F3F808F" w:rsidR="00FA63C3" w:rsidRPr="00F53D68" w:rsidRDefault="003E7B6A" w:rsidP="00A20FB2">
            <w:pPr>
              <w:spacing w:line="360" w:lineRule="auto"/>
              <w:jc w:val="both"/>
              <w:rPr>
                <w:rFonts w:ascii="Arial" w:eastAsia="Arial" w:hAnsi="Arial" w:cs="Arial"/>
                <w:sz w:val="24"/>
                <w:szCs w:val="24"/>
              </w:rPr>
            </w:pPr>
            <w:r w:rsidRPr="00F53D68">
              <w:rPr>
                <w:rFonts w:ascii="Arial" w:eastAsia="Arial" w:hAnsi="Arial" w:cs="Arial"/>
                <w:sz w:val="24"/>
                <w:szCs w:val="24"/>
              </w:rPr>
              <w:t>2</w:t>
            </w:r>
            <w:r w:rsidR="00FA63C3" w:rsidRPr="00F53D68">
              <w:rPr>
                <w:rFonts w:ascii="Arial" w:eastAsia="Arial" w:hAnsi="Arial" w:cs="Arial"/>
                <w:sz w:val="24"/>
                <w:szCs w:val="24"/>
              </w:rPr>
              <w:t>.500,0</w:t>
            </w:r>
            <w:r w:rsidRPr="00F53D68">
              <w:rPr>
                <w:rFonts w:ascii="Arial" w:eastAsia="Arial" w:hAnsi="Arial" w:cs="Arial"/>
                <w:sz w:val="24"/>
                <w:szCs w:val="24"/>
              </w:rPr>
              <w:t>0</w:t>
            </w:r>
          </w:p>
        </w:tc>
      </w:tr>
      <w:tr w:rsidR="00FA63C3" w:rsidRPr="00F53D68" w14:paraId="6B291E82"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shd w:val="clear" w:color="auto" w:fill="A6A6A6"/>
          </w:tcPr>
          <w:p w14:paraId="4E0E1DE9" w14:textId="77777777" w:rsidR="00FA63C3" w:rsidRPr="00F53D68" w:rsidRDefault="00FA63C3" w:rsidP="00A20FB2">
            <w:pPr>
              <w:spacing w:line="360" w:lineRule="auto"/>
              <w:jc w:val="both"/>
              <w:rPr>
                <w:rFonts w:ascii="Arial" w:eastAsia="Arial" w:hAnsi="Arial" w:cs="Arial"/>
                <w:b/>
                <w:sz w:val="24"/>
                <w:szCs w:val="24"/>
              </w:rPr>
            </w:pPr>
            <w:r w:rsidRPr="00F53D68">
              <w:rPr>
                <w:rFonts w:ascii="Arial" w:eastAsia="Arial" w:hAnsi="Arial" w:cs="Arial"/>
                <w:b/>
                <w:sz w:val="24"/>
                <w:szCs w:val="24"/>
              </w:rPr>
              <w:t>Material de Consumo</w:t>
            </w:r>
          </w:p>
        </w:tc>
        <w:tc>
          <w:tcPr>
            <w:tcW w:w="6579" w:type="dxa"/>
            <w:gridSpan w:val="3"/>
            <w:tcBorders>
              <w:top w:val="single" w:sz="4" w:space="0" w:color="000000"/>
              <w:left w:val="single" w:sz="4" w:space="0" w:color="000000"/>
              <w:bottom w:val="single" w:sz="4" w:space="0" w:color="000000"/>
              <w:right w:val="single" w:sz="4" w:space="0" w:color="000000"/>
            </w:tcBorders>
          </w:tcPr>
          <w:p w14:paraId="0E9E54D5" w14:textId="77777777" w:rsidR="00FA63C3" w:rsidRPr="00F53D68" w:rsidRDefault="00FA63C3" w:rsidP="00A20FB2">
            <w:pPr>
              <w:spacing w:line="360" w:lineRule="auto"/>
              <w:jc w:val="both"/>
              <w:rPr>
                <w:rFonts w:ascii="Arial" w:eastAsia="Arial" w:hAnsi="Arial" w:cs="Arial"/>
                <w:sz w:val="24"/>
                <w:szCs w:val="24"/>
              </w:rPr>
            </w:pPr>
          </w:p>
        </w:tc>
      </w:tr>
      <w:tr w:rsidR="00FA63C3" w:rsidRPr="00F53D68" w14:paraId="39FE4D4E"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tcPr>
          <w:p w14:paraId="4C3CD6AC" w14:textId="77777777"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Cópias de documentos</w:t>
            </w:r>
          </w:p>
        </w:tc>
        <w:tc>
          <w:tcPr>
            <w:tcW w:w="2095" w:type="dxa"/>
            <w:tcBorders>
              <w:top w:val="single" w:sz="4" w:space="0" w:color="000000"/>
              <w:left w:val="single" w:sz="4" w:space="0" w:color="000000"/>
              <w:bottom w:val="single" w:sz="4" w:space="0" w:color="000000"/>
              <w:right w:val="single" w:sz="4" w:space="0" w:color="000000"/>
            </w:tcBorders>
          </w:tcPr>
          <w:p w14:paraId="550470D4" w14:textId="6BD0707A" w:rsidR="00FA63C3" w:rsidRPr="00F53D68" w:rsidRDefault="00FB16AF" w:rsidP="00A20FB2">
            <w:pPr>
              <w:spacing w:line="360" w:lineRule="auto"/>
              <w:jc w:val="both"/>
              <w:rPr>
                <w:rFonts w:ascii="Arial" w:eastAsia="Arial" w:hAnsi="Arial" w:cs="Arial"/>
                <w:sz w:val="24"/>
                <w:szCs w:val="24"/>
              </w:rPr>
            </w:pPr>
            <w:r w:rsidRPr="00F53D68">
              <w:rPr>
                <w:rFonts w:ascii="Arial" w:eastAsia="Arial" w:hAnsi="Arial" w:cs="Arial"/>
                <w:sz w:val="24"/>
                <w:szCs w:val="24"/>
              </w:rPr>
              <w:t>2</w:t>
            </w:r>
            <w:r w:rsidR="00FA63C3" w:rsidRPr="00F53D68">
              <w:rPr>
                <w:rFonts w:ascii="Arial" w:eastAsia="Arial" w:hAnsi="Arial" w:cs="Arial"/>
                <w:sz w:val="24"/>
                <w:szCs w:val="24"/>
              </w:rPr>
              <w:t>0</w:t>
            </w:r>
          </w:p>
        </w:tc>
        <w:tc>
          <w:tcPr>
            <w:tcW w:w="2742" w:type="dxa"/>
            <w:tcBorders>
              <w:top w:val="single" w:sz="4" w:space="0" w:color="000000"/>
              <w:left w:val="single" w:sz="4" w:space="0" w:color="000000"/>
              <w:bottom w:val="single" w:sz="4" w:space="0" w:color="000000"/>
              <w:right w:val="single" w:sz="4" w:space="0" w:color="000000"/>
            </w:tcBorders>
          </w:tcPr>
          <w:p w14:paraId="266967E2" w14:textId="47E08764"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0,10</w:t>
            </w:r>
          </w:p>
        </w:tc>
        <w:tc>
          <w:tcPr>
            <w:tcW w:w="1742" w:type="dxa"/>
            <w:tcBorders>
              <w:top w:val="single" w:sz="4" w:space="0" w:color="000000"/>
              <w:left w:val="single" w:sz="4" w:space="0" w:color="000000"/>
              <w:bottom w:val="single" w:sz="4" w:space="0" w:color="000000"/>
              <w:right w:val="single" w:sz="4" w:space="0" w:color="000000"/>
            </w:tcBorders>
          </w:tcPr>
          <w:p w14:paraId="34C30E09" w14:textId="1DB87A63" w:rsidR="00FA63C3" w:rsidRPr="00F53D68" w:rsidRDefault="00FB16AF" w:rsidP="00A20FB2">
            <w:pPr>
              <w:spacing w:line="360" w:lineRule="auto"/>
              <w:jc w:val="both"/>
              <w:rPr>
                <w:rFonts w:ascii="Arial" w:eastAsia="Arial" w:hAnsi="Arial" w:cs="Arial"/>
                <w:sz w:val="24"/>
                <w:szCs w:val="24"/>
              </w:rPr>
            </w:pPr>
            <w:r w:rsidRPr="00F53D68">
              <w:rPr>
                <w:rFonts w:ascii="Arial" w:eastAsia="Arial" w:hAnsi="Arial" w:cs="Arial"/>
                <w:sz w:val="24"/>
                <w:szCs w:val="24"/>
              </w:rPr>
              <w:t>2</w:t>
            </w:r>
            <w:r w:rsidR="00FA63C3" w:rsidRPr="00F53D68">
              <w:rPr>
                <w:rFonts w:ascii="Arial" w:eastAsia="Arial" w:hAnsi="Arial" w:cs="Arial"/>
                <w:sz w:val="24"/>
                <w:szCs w:val="24"/>
              </w:rPr>
              <w:t>,00</w:t>
            </w:r>
          </w:p>
        </w:tc>
      </w:tr>
      <w:tr w:rsidR="00FA63C3" w:rsidRPr="00F53D68" w14:paraId="5D234094"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tcPr>
          <w:p w14:paraId="6BE88199" w14:textId="77777777"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Canetas e pranchetas</w:t>
            </w:r>
          </w:p>
        </w:tc>
        <w:tc>
          <w:tcPr>
            <w:tcW w:w="2095" w:type="dxa"/>
            <w:tcBorders>
              <w:top w:val="single" w:sz="4" w:space="0" w:color="000000"/>
              <w:left w:val="single" w:sz="4" w:space="0" w:color="000000"/>
              <w:bottom w:val="single" w:sz="4" w:space="0" w:color="000000"/>
              <w:right w:val="single" w:sz="4" w:space="0" w:color="000000"/>
            </w:tcBorders>
          </w:tcPr>
          <w:p w14:paraId="51C0C9BC" w14:textId="040F34D3"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4</w:t>
            </w:r>
          </w:p>
        </w:tc>
        <w:tc>
          <w:tcPr>
            <w:tcW w:w="2742" w:type="dxa"/>
            <w:tcBorders>
              <w:top w:val="single" w:sz="4" w:space="0" w:color="000000"/>
              <w:left w:val="single" w:sz="4" w:space="0" w:color="000000"/>
              <w:bottom w:val="single" w:sz="4" w:space="0" w:color="000000"/>
              <w:right w:val="single" w:sz="4" w:space="0" w:color="000000"/>
            </w:tcBorders>
          </w:tcPr>
          <w:p w14:paraId="6C081493" w14:textId="45B3AA41"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5,80</w:t>
            </w:r>
          </w:p>
        </w:tc>
        <w:tc>
          <w:tcPr>
            <w:tcW w:w="1742" w:type="dxa"/>
            <w:tcBorders>
              <w:top w:val="single" w:sz="4" w:space="0" w:color="000000"/>
              <w:left w:val="single" w:sz="4" w:space="0" w:color="000000"/>
              <w:bottom w:val="single" w:sz="4" w:space="0" w:color="000000"/>
              <w:right w:val="single" w:sz="4" w:space="0" w:color="000000"/>
            </w:tcBorders>
          </w:tcPr>
          <w:p w14:paraId="0D0A3F18" w14:textId="3BB22A65"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23,20</w:t>
            </w:r>
          </w:p>
        </w:tc>
      </w:tr>
      <w:tr w:rsidR="00FA63C3" w:rsidRPr="00F53D68" w14:paraId="2DBA764C"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1F74993" w14:textId="742EFA4F" w:rsidR="00FA63C3" w:rsidRPr="00F53D68" w:rsidRDefault="00FA63C3" w:rsidP="00A20FB2">
            <w:pPr>
              <w:spacing w:line="360" w:lineRule="auto"/>
              <w:jc w:val="both"/>
              <w:rPr>
                <w:rFonts w:ascii="Arial" w:eastAsia="Arial" w:hAnsi="Arial" w:cs="Arial"/>
                <w:b/>
                <w:bCs/>
                <w:sz w:val="24"/>
                <w:szCs w:val="24"/>
              </w:rPr>
            </w:pPr>
            <w:r w:rsidRPr="00F53D68">
              <w:rPr>
                <w:rFonts w:ascii="Arial" w:eastAsia="Arial" w:hAnsi="Arial" w:cs="Arial"/>
                <w:b/>
                <w:bCs/>
                <w:sz w:val="24"/>
                <w:szCs w:val="24"/>
              </w:rPr>
              <w:t>Transporte</w:t>
            </w:r>
          </w:p>
        </w:tc>
        <w:tc>
          <w:tcPr>
            <w:tcW w:w="2095" w:type="dxa"/>
            <w:tcBorders>
              <w:top w:val="single" w:sz="4" w:space="0" w:color="000000"/>
              <w:left w:val="single" w:sz="4" w:space="0" w:color="000000"/>
              <w:bottom w:val="single" w:sz="4" w:space="0" w:color="000000"/>
              <w:right w:val="single" w:sz="4" w:space="0" w:color="000000"/>
            </w:tcBorders>
          </w:tcPr>
          <w:p w14:paraId="36CE93E0" w14:textId="77777777" w:rsidR="00FA63C3" w:rsidRPr="00F53D68" w:rsidRDefault="00FA63C3" w:rsidP="00A20FB2">
            <w:pPr>
              <w:spacing w:line="360" w:lineRule="auto"/>
              <w:jc w:val="both"/>
              <w:rPr>
                <w:rFonts w:ascii="Arial" w:eastAsia="Arial" w:hAnsi="Arial" w:cs="Arial"/>
                <w:sz w:val="24"/>
                <w:szCs w:val="24"/>
              </w:rPr>
            </w:pPr>
          </w:p>
        </w:tc>
        <w:tc>
          <w:tcPr>
            <w:tcW w:w="2742" w:type="dxa"/>
            <w:tcBorders>
              <w:top w:val="single" w:sz="4" w:space="0" w:color="000000"/>
              <w:left w:val="single" w:sz="4" w:space="0" w:color="000000"/>
              <w:bottom w:val="single" w:sz="4" w:space="0" w:color="000000"/>
              <w:right w:val="single" w:sz="4" w:space="0" w:color="000000"/>
            </w:tcBorders>
          </w:tcPr>
          <w:p w14:paraId="2E0BBB70" w14:textId="77777777" w:rsidR="00FA63C3" w:rsidRPr="00F53D68" w:rsidRDefault="00FA63C3" w:rsidP="00A20FB2">
            <w:pPr>
              <w:spacing w:line="360" w:lineRule="auto"/>
              <w:jc w:val="both"/>
              <w:rPr>
                <w:rFonts w:ascii="Arial" w:eastAsia="Arial" w:hAnsi="Arial" w:cs="Arial"/>
                <w:sz w:val="24"/>
                <w:szCs w:val="24"/>
              </w:rPr>
            </w:pPr>
          </w:p>
        </w:tc>
        <w:tc>
          <w:tcPr>
            <w:tcW w:w="1742" w:type="dxa"/>
            <w:tcBorders>
              <w:top w:val="single" w:sz="4" w:space="0" w:color="000000"/>
              <w:left w:val="single" w:sz="4" w:space="0" w:color="000000"/>
              <w:bottom w:val="single" w:sz="4" w:space="0" w:color="000000"/>
              <w:right w:val="single" w:sz="4" w:space="0" w:color="000000"/>
            </w:tcBorders>
          </w:tcPr>
          <w:p w14:paraId="132280F8" w14:textId="77777777" w:rsidR="00FA63C3" w:rsidRPr="00F53D68" w:rsidRDefault="00FA63C3" w:rsidP="00A20FB2">
            <w:pPr>
              <w:spacing w:line="360" w:lineRule="auto"/>
              <w:jc w:val="both"/>
              <w:rPr>
                <w:rFonts w:ascii="Arial" w:eastAsia="Arial" w:hAnsi="Arial" w:cs="Arial"/>
                <w:sz w:val="24"/>
                <w:szCs w:val="24"/>
              </w:rPr>
            </w:pPr>
          </w:p>
        </w:tc>
      </w:tr>
      <w:tr w:rsidR="00FA63C3" w:rsidRPr="00F53D68" w14:paraId="00152FD7" w14:textId="77777777" w:rsidTr="003B6099">
        <w:trPr>
          <w:trHeight w:val="405"/>
        </w:trPr>
        <w:tc>
          <w:tcPr>
            <w:tcW w:w="39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B12C2A" w14:textId="5E745066"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Passagens</w:t>
            </w:r>
          </w:p>
        </w:tc>
        <w:tc>
          <w:tcPr>
            <w:tcW w:w="2095" w:type="dxa"/>
            <w:tcBorders>
              <w:top w:val="single" w:sz="4" w:space="0" w:color="000000"/>
              <w:left w:val="single" w:sz="4" w:space="0" w:color="000000"/>
              <w:bottom w:val="single" w:sz="4" w:space="0" w:color="000000"/>
              <w:right w:val="single" w:sz="4" w:space="0" w:color="000000"/>
            </w:tcBorders>
          </w:tcPr>
          <w:p w14:paraId="7CF81DB9" w14:textId="7564DCF1"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6</w:t>
            </w:r>
          </w:p>
        </w:tc>
        <w:tc>
          <w:tcPr>
            <w:tcW w:w="2742" w:type="dxa"/>
            <w:tcBorders>
              <w:top w:val="single" w:sz="4" w:space="0" w:color="000000"/>
              <w:left w:val="single" w:sz="4" w:space="0" w:color="000000"/>
              <w:bottom w:val="single" w:sz="4" w:space="0" w:color="000000"/>
              <w:right w:val="single" w:sz="4" w:space="0" w:color="000000"/>
            </w:tcBorders>
          </w:tcPr>
          <w:p w14:paraId="55993393" w14:textId="6CCD5221"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3,80</w:t>
            </w:r>
          </w:p>
        </w:tc>
        <w:tc>
          <w:tcPr>
            <w:tcW w:w="1742" w:type="dxa"/>
            <w:tcBorders>
              <w:top w:val="single" w:sz="4" w:space="0" w:color="000000"/>
              <w:left w:val="single" w:sz="4" w:space="0" w:color="000000"/>
              <w:bottom w:val="single" w:sz="4" w:space="0" w:color="000000"/>
              <w:right w:val="single" w:sz="4" w:space="0" w:color="000000"/>
            </w:tcBorders>
          </w:tcPr>
          <w:p w14:paraId="715C617F" w14:textId="7E3A0451" w:rsidR="00FA63C3" w:rsidRPr="00F53D68" w:rsidRDefault="00FA63C3" w:rsidP="00A20FB2">
            <w:pPr>
              <w:spacing w:line="360" w:lineRule="auto"/>
              <w:jc w:val="both"/>
              <w:rPr>
                <w:rFonts w:ascii="Arial" w:eastAsia="Arial" w:hAnsi="Arial" w:cs="Arial"/>
                <w:sz w:val="24"/>
                <w:szCs w:val="24"/>
              </w:rPr>
            </w:pPr>
            <w:r w:rsidRPr="00F53D68">
              <w:rPr>
                <w:rFonts w:ascii="Arial" w:eastAsia="Arial" w:hAnsi="Arial" w:cs="Arial"/>
                <w:sz w:val="24"/>
                <w:szCs w:val="24"/>
              </w:rPr>
              <w:t>22,80</w:t>
            </w:r>
          </w:p>
        </w:tc>
      </w:tr>
      <w:tr w:rsidR="00FA63C3" w:rsidRPr="00F53D68" w14:paraId="141D0740" w14:textId="77777777" w:rsidTr="003B6099">
        <w:trPr>
          <w:trHeight w:val="405"/>
        </w:trPr>
        <w:tc>
          <w:tcPr>
            <w:tcW w:w="8749" w:type="dxa"/>
            <w:gridSpan w:val="3"/>
            <w:tcBorders>
              <w:top w:val="single" w:sz="4" w:space="0" w:color="000000"/>
              <w:left w:val="single" w:sz="4" w:space="0" w:color="000000"/>
              <w:bottom w:val="single" w:sz="4" w:space="0" w:color="000000"/>
              <w:right w:val="single" w:sz="4" w:space="0" w:color="000000"/>
            </w:tcBorders>
          </w:tcPr>
          <w:p w14:paraId="589A5AF8" w14:textId="77777777" w:rsidR="00FA63C3" w:rsidRPr="00F53D68" w:rsidRDefault="00FA63C3" w:rsidP="00A20FB2">
            <w:pPr>
              <w:spacing w:before="120" w:line="360" w:lineRule="auto"/>
              <w:jc w:val="both"/>
              <w:rPr>
                <w:rFonts w:ascii="Arial" w:eastAsia="Arial" w:hAnsi="Arial" w:cs="Arial"/>
                <w:b/>
                <w:sz w:val="24"/>
                <w:szCs w:val="24"/>
              </w:rPr>
            </w:pPr>
            <w:r w:rsidRPr="00F53D68">
              <w:rPr>
                <w:rFonts w:ascii="Arial" w:eastAsia="Arial" w:hAnsi="Arial" w:cs="Arial"/>
                <w:b/>
                <w:sz w:val="24"/>
                <w:szCs w:val="24"/>
              </w:rPr>
              <w:t>TOTAL GERAL</w:t>
            </w:r>
          </w:p>
        </w:tc>
        <w:tc>
          <w:tcPr>
            <w:tcW w:w="1742" w:type="dxa"/>
            <w:tcBorders>
              <w:top w:val="single" w:sz="4" w:space="0" w:color="000000"/>
              <w:left w:val="single" w:sz="4" w:space="0" w:color="000000"/>
              <w:bottom w:val="single" w:sz="4" w:space="0" w:color="000000"/>
              <w:right w:val="single" w:sz="4" w:space="0" w:color="000000"/>
            </w:tcBorders>
          </w:tcPr>
          <w:p w14:paraId="34A0B3C3" w14:textId="38DE4458" w:rsidR="00FA63C3" w:rsidRPr="00F53D68" w:rsidRDefault="00FB16AF" w:rsidP="00A20FB2">
            <w:pPr>
              <w:spacing w:before="120" w:line="360" w:lineRule="auto"/>
              <w:jc w:val="both"/>
              <w:rPr>
                <w:rFonts w:ascii="Arial" w:eastAsia="Arial" w:hAnsi="Arial" w:cs="Arial"/>
                <w:sz w:val="24"/>
                <w:szCs w:val="24"/>
              </w:rPr>
            </w:pPr>
            <w:r w:rsidRPr="00F53D68">
              <w:rPr>
                <w:rFonts w:ascii="Arial" w:eastAsia="Arial" w:hAnsi="Arial" w:cs="Arial"/>
                <w:sz w:val="24"/>
                <w:szCs w:val="24"/>
              </w:rPr>
              <w:t>2.548</w:t>
            </w:r>
            <w:r w:rsidR="00FA63C3" w:rsidRPr="00F53D68">
              <w:rPr>
                <w:rFonts w:ascii="Arial" w:eastAsia="Arial" w:hAnsi="Arial" w:cs="Arial"/>
                <w:sz w:val="24"/>
                <w:szCs w:val="24"/>
              </w:rPr>
              <w:t>,00</w:t>
            </w:r>
          </w:p>
        </w:tc>
      </w:tr>
    </w:tbl>
    <w:p w14:paraId="40BE20B5" w14:textId="5EE9F06A" w:rsidR="00963BDB" w:rsidRPr="00F53D68" w:rsidRDefault="00963BDB"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4FB8F0D8" w14:textId="57A504F2" w:rsidR="008C7DE0" w:rsidRDefault="008C7DE0"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70BB9951" w14:textId="67F5BDB9"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597C4171" w14:textId="0EE760B9"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5D76566C" w14:textId="1FDE5670"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2FA6BB10" w14:textId="2A632D61"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9D0B08A" w14:textId="161170DB"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623496A" w14:textId="02C448C5"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F285833" w14:textId="09CC83EF"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05EE256B" w14:textId="1C1E3930"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4E84AC92" w14:textId="52DD377A"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0BA62661" w14:textId="001B0FAA"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2934979E" w14:textId="61A95E57"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99524F2" w14:textId="29B71CA0"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70D1EF41" w14:textId="40D4753E"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1A2A344" w14:textId="475E3614"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044D76F5" w14:textId="2AD958BE"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6F2E2C4A" w14:textId="596606B9"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A1CBA27" w14:textId="7B1E46ED" w:rsidR="00F53D68" w:rsidRDefault="00F53D68"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50A09CCF" w14:textId="3CACA244" w:rsidR="00127A92" w:rsidRPr="00F53D68" w:rsidRDefault="00127A92" w:rsidP="00F53D68">
      <w:pPr>
        <w:pBdr>
          <w:top w:val="nil"/>
          <w:left w:val="nil"/>
          <w:bottom w:val="nil"/>
          <w:right w:val="nil"/>
          <w:between w:val="nil"/>
        </w:pBdr>
        <w:spacing w:line="360" w:lineRule="auto"/>
        <w:ind w:right="125"/>
        <w:jc w:val="both"/>
        <w:rPr>
          <w:rFonts w:ascii="Arial" w:eastAsia="Arial" w:hAnsi="Arial" w:cs="Arial"/>
          <w:b/>
          <w:color w:val="000000"/>
          <w:sz w:val="24"/>
          <w:szCs w:val="24"/>
        </w:rPr>
      </w:pPr>
    </w:p>
    <w:p w14:paraId="564EF370" w14:textId="5F0524C7" w:rsidR="00127A92" w:rsidRPr="00F53D68" w:rsidRDefault="003B6099" w:rsidP="00F53D68">
      <w:pPr>
        <w:pBdr>
          <w:top w:val="nil"/>
          <w:left w:val="nil"/>
          <w:bottom w:val="nil"/>
          <w:right w:val="nil"/>
          <w:between w:val="nil"/>
        </w:pBdr>
        <w:spacing w:line="360" w:lineRule="auto"/>
        <w:ind w:left="100" w:right="125"/>
        <w:jc w:val="center"/>
        <w:rPr>
          <w:rFonts w:ascii="Arial" w:eastAsia="Arial" w:hAnsi="Arial" w:cs="Arial"/>
          <w:b/>
          <w:color w:val="000000"/>
          <w:sz w:val="24"/>
          <w:szCs w:val="24"/>
        </w:rPr>
      </w:pPr>
      <w:r w:rsidRPr="00F53D68">
        <w:rPr>
          <w:rFonts w:ascii="Arial" w:eastAsia="Arial" w:hAnsi="Arial" w:cs="Arial"/>
          <w:b/>
          <w:color w:val="000000"/>
          <w:sz w:val="24"/>
          <w:szCs w:val="24"/>
        </w:rPr>
        <w:t>REFERÊNCIA</w:t>
      </w:r>
    </w:p>
    <w:p w14:paraId="30C3580B" w14:textId="51156913" w:rsidR="00127A92" w:rsidRPr="00F53D68" w:rsidRDefault="00127A92" w:rsidP="00A20FB2">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3D6CD7E4" w14:textId="58487F7F" w:rsidR="00127A92" w:rsidRDefault="004A63B6"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Natallya </w:t>
      </w:r>
      <w:r w:rsidR="00FC692C" w:rsidRPr="00F53D68">
        <w:rPr>
          <w:rFonts w:ascii="Arial" w:eastAsia="Arial" w:hAnsi="Arial" w:cs="Arial"/>
          <w:bCs/>
          <w:color w:val="000000"/>
          <w:sz w:val="24"/>
          <w:szCs w:val="24"/>
        </w:rPr>
        <w:t xml:space="preserve">S. D. M., </w:t>
      </w:r>
      <w:r w:rsidR="00253E9C" w:rsidRPr="00F53D68">
        <w:rPr>
          <w:rFonts w:ascii="Arial" w:eastAsia="Arial" w:hAnsi="Arial" w:cs="Arial"/>
          <w:bCs/>
          <w:color w:val="000000"/>
          <w:sz w:val="24"/>
          <w:szCs w:val="24"/>
        </w:rPr>
        <w:t xml:space="preserve">Max L. </w:t>
      </w:r>
      <w:r w:rsidR="00957985" w:rsidRPr="00F53D68">
        <w:rPr>
          <w:rFonts w:ascii="Arial" w:eastAsia="Arial" w:hAnsi="Arial" w:cs="Arial"/>
          <w:bCs/>
          <w:color w:val="000000"/>
          <w:sz w:val="24"/>
          <w:szCs w:val="24"/>
        </w:rPr>
        <w:t>A. B., Marketing digital através da ferramenta Instagram</w:t>
      </w:r>
      <w:r w:rsidR="001A7A89" w:rsidRPr="00F53D68">
        <w:rPr>
          <w:rFonts w:ascii="Arial" w:eastAsia="Arial" w:hAnsi="Arial" w:cs="Arial"/>
          <w:bCs/>
          <w:color w:val="000000"/>
          <w:sz w:val="24"/>
          <w:szCs w:val="24"/>
        </w:rPr>
        <w:t xml:space="preserve"> </w:t>
      </w:r>
      <w:r w:rsidR="006260D9" w:rsidRPr="00F53D68">
        <w:rPr>
          <w:rFonts w:ascii="Arial" w:eastAsia="Arial" w:hAnsi="Arial" w:cs="Arial"/>
          <w:bCs/>
          <w:color w:val="000000"/>
          <w:sz w:val="24"/>
          <w:szCs w:val="24"/>
        </w:rPr>
        <w:t xml:space="preserve">[artigo]. </w:t>
      </w:r>
      <w:r w:rsidR="00540B21" w:rsidRPr="00F53D68">
        <w:rPr>
          <w:rFonts w:ascii="Arial" w:eastAsia="Arial" w:hAnsi="Arial" w:cs="Arial"/>
          <w:bCs/>
          <w:color w:val="000000"/>
          <w:sz w:val="24"/>
          <w:szCs w:val="24"/>
        </w:rPr>
        <w:t xml:space="preserve">Rio Grande do norte: </w:t>
      </w:r>
      <w:r w:rsidR="00EF51DC" w:rsidRPr="00F53D68">
        <w:rPr>
          <w:rFonts w:ascii="Arial" w:eastAsia="Arial" w:hAnsi="Arial" w:cs="Arial"/>
          <w:bCs/>
          <w:color w:val="000000"/>
          <w:sz w:val="24"/>
          <w:szCs w:val="24"/>
        </w:rPr>
        <w:t>e-Acadêmica</w:t>
      </w:r>
      <w:r w:rsidR="00F944BD" w:rsidRPr="00F53D68">
        <w:rPr>
          <w:rFonts w:ascii="Arial" w:eastAsia="Arial" w:hAnsi="Arial" w:cs="Arial"/>
          <w:bCs/>
          <w:color w:val="000000"/>
          <w:sz w:val="24"/>
          <w:szCs w:val="24"/>
        </w:rPr>
        <w:t>, v.1, n.1, e3, 2020</w:t>
      </w:r>
      <w:r w:rsidR="00A229DA" w:rsidRPr="00F53D68">
        <w:rPr>
          <w:rFonts w:ascii="Arial" w:eastAsia="Arial" w:hAnsi="Arial" w:cs="Arial"/>
          <w:bCs/>
          <w:color w:val="000000"/>
          <w:sz w:val="24"/>
          <w:szCs w:val="24"/>
        </w:rPr>
        <w:t xml:space="preserve">; </w:t>
      </w:r>
      <w:r w:rsidR="007C7AB1" w:rsidRPr="00F53D68">
        <w:rPr>
          <w:rFonts w:ascii="Arial" w:eastAsia="Arial" w:hAnsi="Arial" w:cs="Arial"/>
          <w:bCs/>
          <w:color w:val="000000"/>
          <w:sz w:val="24"/>
          <w:szCs w:val="24"/>
        </w:rPr>
        <w:t>abr 2020</w:t>
      </w:r>
      <w:r w:rsidR="00DF7BE1" w:rsidRPr="00F53D68">
        <w:rPr>
          <w:rFonts w:ascii="Arial" w:eastAsia="Arial" w:hAnsi="Arial" w:cs="Arial"/>
          <w:bCs/>
          <w:color w:val="000000"/>
          <w:sz w:val="24"/>
          <w:szCs w:val="24"/>
        </w:rPr>
        <w:t>. 5 p.</w:t>
      </w:r>
    </w:p>
    <w:p w14:paraId="7050032D" w14:textId="77777777" w:rsidR="003B6099" w:rsidRPr="00F53D68" w:rsidRDefault="003B6099" w:rsidP="003B6099">
      <w:pPr>
        <w:pStyle w:val="PargrafodaLista"/>
        <w:pBdr>
          <w:top w:val="nil"/>
          <w:left w:val="nil"/>
          <w:bottom w:val="nil"/>
          <w:right w:val="nil"/>
          <w:between w:val="nil"/>
        </w:pBdr>
        <w:spacing w:line="360" w:lineRule="auto"/>
        <w:ind w:left="460" w:right="125"/>
        <w:jc w:val="both"/>
        <w:rPr>
          <w:rFonts w:ascii="Arial" w:eastAsia="Arial" w:hAnsi="Arial" w:cs="Arial"/>
          <w:bCs/>
          <w:color w:val="000000"/>
          <w:sz w:val="24"/>
          <w:szCs w:val="24"/>
        </w:rPr>
      </w:pPr>
    </w:p>
    <w:p w14:paraId="32303D08" w14:textId="16E9266F" w:rsidR="003B6099" w:rsidRDefault="00EB133F" w:rsidP="003B6099">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Aline </w:t>
      </w:r>
      <w:r w:rsidR="00357262" w:rsidRPr="00F53D68">
        <w:rPr>
          <w:rFonts w:ascii="Arial" w:eastAsia="Arial" w:hAnsi="Arial" w:cs="Arial"/>
          <w:bCs/>
          <w:color w:val="000000"/>
          <w:sz w:val="24"/>
          <w:szCs w:val="24"/>
        </w:rPr>
        <w:t>P. P., Aline C. C., Ana C. M.</w:t>
      </w:r>
      <w:r w:rsidR="00C254C3" w:rsidRPr="00F53D68">
        <w:rPr>
          <w:rFonts w:ascii="Arial" w:eastAsia="Arial" w:hAnsi="Arial" w:cs="Arial"/>
          <w:bCs/>
          <w:color w:val="000000"/>
          <w:sz w:val="24"/>
          <w:szCs w:val="24"/>
        </w:rPr>
        <w:t xml:space="preserve"> S., Fábio M. N., Marcelo G.</w:t>
      </w:r>
      <w:r w:rsidR="000A3C89" w:rsidRPr="00F53D68">
        <w:rPr>
          <w:rFonts w:ascii="Arial" w:eastAsia="Arial" w:hAnsi="Arial" w:cs="Arial"/>
          <w:bCs/>
          <w:color w:val="000000"/>
          <w:sz w:val="24"/>
          <w:szCs w:val="24"/>
        </w:rPr>
        <w:t xml:space="preserve"> C., Marketing em Odontologia [artigo].</w:t>
      </w:r>
      <w:r w:rsidR="004E78CE" w:rsidRPr="00F53D68">
        <w:rPr>
          <w:rFonts w:ascii="Arial" w:eastAsia="Arial" w:hAnsi="Arial" w:cs="Arial"/>
          <w:bCs/>
          <w:color w:val="000000"/>
          <w:sz w:val="24"/>
          <w:szCs w:val="24"/>
        </w:rPr>
        <w:t xml:space="preserve"> Taubaté: </w:t>
      </w:r>
      <w:r w:rsidR="00923ED2" w:rsidRPr="00F53D68">
        <w:rPr>
          <w:rFonts w:ascii="Arial" w:eastAsia="Arial" w:hAnsi="Arial" w:cs="Arial"/>
          <w:bCs/>
          <w:color w:val="000000"/>
          <w:sz w:val="24"/>
          <w:szCs w:val="24"/>
        </w:rPr>
        <w:t>Departamento de Odontologia da Universidade de Taubaté</w:t>
      </w:r>
      <w:r w:rsidR="001C15DD" w:rsidRPr="00F53D68">
        <w:rPr>
          <w:rFonts w:ascii="Arial" w:eastAsia="Arial" w:hAnsi="Arial" w:cs="Arial"/>
          <w:bCs/>
          <w:color w:val="000000"/>
          <w:sz w:val="24"/>
          <w:szCs w:val="24"/>
        </w:rPr>
        <w:t xml:space="preserve">; </w:t>
      </w:r>
      <w:r w:rsidR="001B4F83" w:rsidRPr="00F53D68">
        <w:rPr>
          <w:rFonts w:ascii="Arial" w:eastAsia="Arial" w:hAnsi="Arial" w:cs="Arial"/>
          <w:bCs/>
          <w:color w:val="000000"/>
          <w:sz w:val="24"/>
          <w:szCs w:val="24"/>
        </w:rPr>
        <w:t>Out 2004</w:t>
      </w:r>
      <w:r w:rsidR="00205DF7" w:rsidRPr="00F53D68">
        <w:rPr>
          <w:rFonts w:ascii="Arial" w:eastAsia="Arial" w:hAnsi="Arial" w:cs="Arial"/>
          <w:bCs/>
          <w:color w:val="000000"/>
          <w:sz w:val="24"/>
          <w:szCs w:val="24"/>
        </w:rPr>
        <w:t xml:space="preserve">. 7 p. </w:t>
      </w:r>
    </w:p>
    <w:p w14:paraId="09742A2C"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F5035E8" w14:textId="76738035" w:rsidR="00205DF7" w:rsidRDefault="003C00DF"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André </w:t>
      </w:r>
      <w:r w:rsidR="00371A95" w:rsidRPr="00F53D68">
        <w:rPr>
          <w:rFonts w:ascii="Arial" w:eastAsia="Arial" w:hAnsi="Arial" w:cs="Arial"/>
          <w:bCs/>
          <w:color w:val="000000"/>
          <w:sz w:val="24"/>
          <w:szCs w:val="24"/>
        </w:rPr>
        <w:t>R. B. Z., Maria C. G. S. L.,</w:t>
      </w:r>
      <w:r w:rsidR="005A7DDF" w:rsidRPr="00F53D68">
        <w:rPr>
          <w:rFonts w:ascii="Arial" w:eastAsia="Arial" w:hAnsi="Arial" w:cs="Arial"/>
          <w:bCs/>
          <w:color w:val="000000"/>
          <w:sz w:val="24"/>
          <w:szCs w:val="24"/>
        </w:rPr>
        <w:t xml:space="preserve"> Luiz F. L., Hugo A. L., </w:t>
      </w:r>
      <w:r w:rsidR="00AA6226" w:rsidRPr="00F53D68">
        <w:rPr>
          <w:rFonts w:ascii="Arial" w:eastAsia="Arial" w:hAnsi="Arial" w:cs="Arial"/>
          <w:bCs/>
          <w:color w:val="000000"/>
          <w:sz w:val="24"/>
          <w:szCs w:val="24"/>
        </w:rPr>
        <w:t xml:space="preserve">Perfil profissional do cirurgião-dentista em associação ao conhecimento </w:t>
      </w:r>
      <w:r w:rsidR="005A3121" w:rsidRPr="00F53D68">
        <w:rPr>
          <w:rFonts w:ascii="Arial" w:eastAsia="Arial" w:hAnsi="Arial" w:cs="Arial"/>
          <w:bCs/>
          <w:color w:val="000000"/>
          <w:sz w:val="24"/>
          <w:szCs w:val="24"/>
        </w:rPr>
        <w:t>e utilização de marketing [artigo]</w:t>
      </w:r>
      <w:r w:rsidR="00BC52A0" w:rsidRPr="00F53D68">
        <w:rPr>
          <w:rFonts w:ascii="Arial" w:eastAsia="Arial" w:hAnsi="Arial" w:cs="Arial"/>
          <w:bCs/>
          <w:color w:val="000000"/>
          <w:sz w:val="24"/>
          <w:szCs w:val="24"/>
        </w:rPr>
        <w:t xml:space="preserve">. </w:t>
      </w:r>
      <w:r w:rsidR="00B05F4F" w:rsidRPr="00F53D68">
        <w:rPr>
          <w:rFonts w:ascii="Arial" w:eastAsia="Arial" w:hAnsi="Arial" w:cs="Arial"/>
          <w:bCs/>
          <w:color w:val="000000"/>
          <w:sz w:val="24"/>
          <w:szCs w:val="24"/>
        </w:rPr>
        <w:t xml:space="preserve">Maringá: </w:t>
      </w:r>
      <w:r w:rsidR="001C5CD6" w:rsidRPr="00F53D68">
        <w:rPr>
          <w:rFonts w:ascii="Arial" w:eastAsia="Arial" w:hAnsi="Arial" w:cs="Arial"/>
          <w:bCs/>
          <w:color w:val="000000"/>
          <w:sz w:val="24"/>
          <w:szCs w:val="24"/>
        </w:rPr>
        <w:t>Departamento de Odontologia, Universidade de Maringá (UEM)</w:t>
      </w:r>
      <w:r w:rsidR="00063110" w:rsidRPr="00F53D68">
        <w:rPr>
          <w:rFonts w:ascii="Arial" w:eastAsia="Arial" w:hAnsi="Arial" w:cs="Arial"/>
          <w:bCs/>
          <w:color w:val="000000"/>
          <w:sz w:val="24"/>
          <w:szCs w:val="24"/>
        </w:rPr>
        <w:t>;</w:t>
      </w:r>
      <w:r w:rsidR="000B08B9" w:rsidRPr="00F53D68">
        <w:rPr>
          <w:rFonts w:ascii="Arial" w:eastAsia="Arial" w:hAnsi="Arial" w:cs="Arial"/>
          <w:bCs/>
          <w:color w:val="000000"/>
          <w:sz w:val="24"/>
          <w:szCs w:val="24"/>
        </w:rPr>
        <w:t xml:space="preserve"> jan/mar 2012. 7 p.</w:t>
      </w:r>
    </w:p>
    <w:p w14:paraId="480A597B"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AF15C28" w14:textId="4E51F130" w:rsidR="000B08B9" w:rsidRDefault="00BC53F1"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Ernani </w:t>
      </w:r>
      <w:r w:rsidR="003F33FF" w:rsidRPr="00F53D68">
        <w:rPr>
          <w:rFonts w:ascii="Arial" w:eastAsia="Arial" w:hAnsi="Arial" w:cs="Arial"/>
          <w:bCs/>
          <w:color w:val="000000"/>
          <w:sz w:val="24"/>
          <w:szCs w:val="24"/>
        </w:rPr>
        <w:t>S. G. J., Sheldon W. S., Jackson E. G.,</w:t>
      </w:r>
      <w:r w:rsidR="00685CD5" w:rsidRPr="00F53D68">
        <w:rPr>
          <w:rFonts w:ascii="Arial" w:eastAsia="Arial" w:hAnsi="Arial" w:cs="Arial"/>
          <w:bCs/>
          <w:color w:val="000000"/>
          <w:sz w:val="24"/>
          <w:szCs w:val="24"/>
        </w:rPr>
        <w:t xml:space="preserve"> Marketing em serviços odontológicos: práticas e resultados </w:t>
      </w:r>
      <w:r w:rsidR="00675408" w:rsidRPr="00F53D68">
        <w:rPr>
          <w:rFonts w:ascii="Arial" w:eastAsia="Arial" w:hAnsi="Arial" w:cs="Arial"/>
          <w:bCs/>
          <w:color w:val="000000"/>
          <w:sz w:val="24"/>
          <w:szCs w:val="24"/>
        </w:rPr>
        <w:t>a partir da percepção dos profissionais</w:t>
      </w:r>
      <w:r w:rsidR="00603D10" w:rsidRPr="00F53D68">
        <w:rPr>
          <w:rFonts w:ascii="Arial" w:eastAsia="Arial" w:hAnsi="Arial" w:cs="Arial"/>
          <w:bCs/>
          <w:color w:val="000000"/>
          <w:sz w:val="24"/>
          <w:szCs w:val="24"/>
        </w:rPr>
        <w:t xml:space="preserve"> [artigo]</w:t>
      </w:r>
      <w:r w:rsidR="009167C5" w:rsidRPr="00F53D68">
        <w:rPr>
          <w:rFonts w:ascii="Arial" w:eastAsia="Arial" w:hAnsi="Arial" w:cs="Arial"/>
          <w:bCs/>
          <w:color w:val="000000"/>
          <w:sz w:val="24"/>
          <w:szCs w:val="24"/>
        </w:rPr>
        <w:t>. Minas Gerais</w:t>
      </w:r>
      <w:r w:rsidR="00163824" w:rsidRPr="00F53D68">
        <w:rPr>
          <w:rFonts w:ascii="Arial" w:eastAsia="Arial" w:hAnsi="Arial" w:cs="Arial"/>
          <w:bCs/>
          <w:color w:val="000000"/>
          <w:sz w:val="24"/>
          <w:szCs w:val="24"/>
        </w:rPr>
        <w:t>: Centro universitário do Sul de Minas, unis-MG, Brasil</w:t>
      </w:r>
      <w:r w:rsidR="009D729B" w:rsidRPr="00F53D68">
        <w:rPr>
          <w:rFonts w:ascii="Arial" w:eastAsia="Arial" w:hAnsi="Arial" w:cs="Arial"/>
          <w:bCs/>
          <w:color w:val="000000"/>
          <w:sz w:val="24"/>
          <w:szCs w:val="24"/>
        </w:rPr>
        <w:t>;</w:t>
      </w:r>
      <w:r w:rsidR="001C15DD" w:rsidRPr="00F53D68">
        <w:rPr>
          <w:rFonts w:ascii="Arial" w:eastAsia="Arial" w:hAnsi="Arial" w:cs="Arial"/>
          <w:bCs/>
          <w:color w:val="000000"/>
          <w:sz w:val="24"/>
          <w:szCs w:val="24"/>
        </w:rPr>
        <w:t xml:space="preserve"> 19 p.</w:t>
      </w:r>
    </w:p>
    <w:p w14:paraId="389E9F65"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713879F" w14:textId="77CD5723" w:rsidR="00B40A9A" w:rsidRDefault="00B70409"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Natália M. A., Milene M. S., </w:t>
      </w:r>
      <w:r w:rsidR="002F1FC6" w:rsidRPr="00F53D68">
        <w:rPr>
          <w:rFonts w:ascii="Arial" w:eastAsia="Arial" w:hAnsi="Arial" w:cs="Arial"/>
          <w:bCs/>
          <w:color w:val="000000"/>
          <w:sz w:val="24"/>
          <w:szCs w:val="24"/>
        </w:rPr>
        <w:t xml:space="preserve">Renato M. A., Cléa A. S. G., A importância do marketing </w:t>
      </w:r>
      <w:r w:rsidR="00062C97" w:rsidRPr="00F53D68">
        <w:rPr>
          <w:rFonts w:ascii="Arial" w:eastAsia="Arial" w:hAnsi="Arial" w:cs="Arial"/>
          <w:bCs/>
          <w:color w:val="000000"/>
          <w:sz w:val="24"/>
          <w:szCs w:val="24"/>
        </w:rPr>
        <w:t>odontológico para enfrentar um mercado competitivo [artigo]</w:t>
      </w:r>
      <w:r w:rsidR="00DB270A" w:rsidRPr="00F53D68">
        <w:rPr>
          <w:rFonts w:ascii="Arial" w:eastAsia="Arial" w:hAnsi="Arial" w:cs="Arial"/>
          <w:bCs/>
          <w:color w:val="000000"/>
          <w:sz w:val="24"/>
          <w:szCs w:val="24"/>
        </w:rPr>
        <w:t xml:space="preserve">. </w:t>
      </w:r>
      <w:r w:rsidR="00AB3520" w:rsidRPr="00F53D68">
        <w:rPr>
          <w:rFonts w:ascii="Arial" w:eastAsia="Arial" w:hAnsi="Arial" w:cs="Arial"/>
          <w:bCs/>
          <w:color w:val="000000"/>
          <w:sz w:val="24"/>
          <w:szCs w:val="24"/>
        </w:rPr>
        <w:t>Revista odontológica de Araçatuba</w:t>
      </w:r>
      <w:r w:rsidR="0086049B" w:rsidRPr="00F53D68">
        <w:rPr>
          <w:rFonts w:ascii="Arial" w:eastAsia="Arial" w:hAnsi="Arial" w:cs="Arial"/>
          <w:bCs/>
          <w:color w:val="000000"/>
          <w:sz w:val="24"/>
          <w:szCs w:val="24"/>
        </w:rPr>
        <w:t xml:space="preserve">: </w:t>
      </w:r>
      <w:r w:rsidR="00C46EAC" w:rsidRPr="00F53D68">
        <w:rPr>
          <w:rFonts w:ascii="Arial" w:eastAsia="Arial" w:hAnsi="Arial" w:cs="Arial"/>
          <w:bCs/>
          <w:color w:val="000000"/>
          <w:sz w:val="24"/>
          <w:szCs w:val="24"/>
        </w:rPr>
        <w:t xml:space="preserve">Aluna do curso de especialização </w:t>
      </w:r>
      <w:r w:rsidR="00A30E29" w:rsidRPr="00F53D68">
        <w:rPr>
          <w:rFonts w:ascii="Arial" w:eastAsia="Arial" w:hAnsi="Arial" w:cs="Arial"/>
          <w:bCs/>
          <w:color w:val="000000"/>
          <w:sz w:val="24"/>
          <w:szCs w:val="24"/>
        </w:rPr>
        <w:t xml:space="preserve">da escola superior de propaganda e marketing – ESPM, </w:t>
      </w:r>
      <w:r w:rsidR="00D65CBF" w:rsidRPr="00F53D68">
        <w:rPr>
          <w:rFonts w:ascii="Arial" w:eastAsia="Arial" w:hAnsi="Arial" w:cs="Arial"/>
          <w:bCs/>
          <w:color w:val="000000"/>
          <w:sz w:val="24"/>
          <w:szCs w:val="24"/>
        </w:rPr>
        <w:t xml:space="preserve">aluna de graduação em Odontologia </w:t>
      </w:r>
      <w:r w:rsidR="009F1325" w:rsidRPr="00F53D68">
        <w:rPr>
          <w:rFonts w:ascii="Arial" w:eastAsia="Arial" w:hAnsi="Arial" w:cs="Arial"/>
          <w:bCs/>
          <w:color w:val="000000"/>
          <w:sz w:val="24"/>
          <w:szCs w:val="24"/>
        </w:rPr>
        <w:t>–</w:t>
      </w:r>
      <w:r w:rsidR="00D65CBF" w:rsidRPr="00F53D68">
        <w:rPr>
          <w:rFonts w:ascii="Arial" w:eastAsia="Arial" w:hAnsi="Arial" w:cs="Arial"/>
          <w:bCs/>
          <w:color w:val="000000"/>
          <w:sz w:val="24"/>
          <w:szCs w:val="24"/>
        </w:rPr>
        <w:t xml:space="preserve"> </w:t>
      </w:r>
      <w:r w:rsidR="009F1325" w:rsidRPr="00F53D68">
        <w:rPr>
          <w:rFonts w:ascii="Arial" w:eastAsia="Arial" w:hAnsi="Arial" w:cs="Arial"/>
          <w:bCs/>
          <w:color w:val="000000"/>
          <w:sz w:val="24"/>
          <w:szCs w:val="24"/>
        </w:rPr>
        <w:t>faculdade de Odontologia de Araçatuba, FOA/Unesp</w:t>
      </w:r>
      <w:r w:rsidR="00AA5DF6" w:rsidRPr="00F53D68">
        <w:rPr>
          <w:rFonts w:ascii="Arial" w:eastAsia="Arial" w:hAnsi="Arial" w:cs="Arial"/>
          <w:bCs/>
          <w:color w:val="000000"/>
          <w:sz w:val="24"/>
          <w:szCs w:val="24"/>
        </w:rPr>
        <w:t xml:space="preserve">, professor assistente doutor de Odontologia preventiva e social </w:t>
      </w:r>
      <w:r w:rsidR="00C92B53" w:rsidRPr="00F53D68">
        <w:rPr>
          <w:rFonts w:ascii="Arial" w:eastAsia="Arial" w:hAnsi="Arial" w:cs="Arial"/>
          <w:bCs/>
          <w:color w:val="000000"/>
          <w:sz w:val="24"/>
          <w:szCs w:val="24"/>
        </w:rPr>
        <w:t>–</w:t>
      </w:r>
      <w:r w:rsidR="00AA5DF6" w:rsidRPr="00F53D68">
        <w:rPr>
          <w:rFonts w:ascii="Arial" w:eastAsia="Arial" w:hAnsi="Arial" w:cs="Arial"/>
          <w:bCs/>
          <w:color w:val="000000"/>
          <w:sz w:val="24"/>
          <w:szCs w:val="24"/>
        </w:rPr>
        <w:t xml:space="preserve"> </w:t>
      </w:r>
      <w:r w:rsidR="00C92B53" w:rsidRPr="00F53D68">
        <w:rPr>
          <w:rFonts w:ascii="Arial" w:eastAsia="Arial" w:hAnsi="Arial" w:cs="Arial"/>
          <w:bCs/>
          <w:color w:val="000000"/>
          <w:sz w:val="24"/>
          <w:szCs w:val="24"/>
        </w:rPr>
        <w:t xml:space="preserve">faculdade de Odontologia de Araçatuba – FOA/Unesp, </w:t>
      </w:r>
      <w:r w:rsidR="0016028E" w:rsidRPr="00F53D68">
        <w:rPr>
          <w:rFonts w:ascii="Arial" w:eastAsia="Arial" w:hAnsi="Arial" w:cs="Arial"/>
          <w:bCs/>
          <w:color w:val="000000"/>
          <w:sz w:val="24"/>
          <w:szCs w:val="24"/>
        </w:rPr>
        <w:t>professora adjunto de Odontologia legal e bioética – faculdade de Odontologia de Araçatuba</w:t>
      </w:r>
      <w:r w:rsidR="006B2880" w:rsidRPr="00F53D68">
        <w:rPr>
          <w:rFonts w:ascii="Arial" w:eastAsia="Arial" w:hAnsi="Arial" w:cs="Arial"/>
          <w:bCs/>
          <w:color w:val="000000"/>
          <w:sz w:val="24"/>
          <w:szCs w:val="24"/>
        </w:rPr>
        <w:t>, FOA/Unesp;</w:t>
      </w:r>
      <w:r w:rsidR="00B40A9A" w:rsidRPr="00F53D68">
        <w:rPr>
          <w:rFonts w:ascii="Arial" w:eastAsia="Arial" w:hAnsi="Arial" w:cs="Arial"/>
          <w:bCs/>
          <w:color w:val="000000"/>
          <w:sz w:val="24"/>
          <w:szCs w:val="24"/>
        </w:rPr>
        <w:t xml:space="preserve"> jan/jun 2008. 7 p</w:t>
      </w:r>
      <w:r w:rsidR="007D3539" w:rsidRPr="00F53D68">
        <w:rPr>
          <w:rFonts w:ascii="Arial" w:eastAsia="Arial" w:hAnsi="Arial" w:cs="Arial"/>
          <w:bCs/>
          <w:color w:val="000000"/>
          <w:sz w:val="24"/>
          <w:szCs w:val="24"/>
        </w:rPr>
        <w:t>.</w:t>
      </w:r>
    </w:p>
    <w:p w14:paraId="1B94E083"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81E04EF" w14:textId="68E2D5AF" w:rsidR="007D3539" w:rsidRPr="00F53D68" w:rsidRDefault="007D3539"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 xml:space="preserve">Eunji </w:t>
      </w:r>
      <w:r w:rsidR="00E8107A" w:rsidRPr="00F53D68">
        <w:rPr>
          <w:rFonts w:ascii="Arial" w:eastAsia="Arial" w:hAnsi="Arial" w:cs="Arial"/>
          <w:bCs/>
          <w:color w:val="000000"/>
          <w:sz w:val="24"/>
          <w:szCs w:val="24"/>
        </w:rPr>
        <w:t>L., BS, Jung-Ah L.</w:t>
      </w:r>
      <w:r w:rsidR="001B3BEB" w:rsidRPr="00F53D68">
        <w:rPr>
          <w:rFonts w:ascii="Arial" w:eastAsia="Arial" w:hAnsi="Arial" w:cs="Arial"/>
          <w:bCs/>
          <w:color w:val="000000"/>
          <w:sz w:val="24"/>
          <w:szCs w:val="24"/>
        </w:rPr>
        <w:t>, BS, Jang H. M.,Phd</w:t>
      </w:r>
      <w:r w:rsidR="0048744A" w:rsidRPr="00F53D68">
        <w:rPr>
          <w:rFonts w:ascii="Arial" w:eastAsia="Arial" w:hAnsi="Arial" w:cs="Arial"/>
          <w:bCs/>
          <w:color w:val="000000"/>
          <w:sz w:val="24"/>
          <w:szCs w:val="24"/>
        </w:rPr>
        <w:t>, Yongjun S.</w:t>
      </w:r>
      <w:r w:rsidR="0025400E" w:rsidRPr="00F53D68">
        <w:rPr>
          <w:rFonts w:ascii="Arial" w:eastAsia="Arial" w:hAnsi="Arial" w:cs="Arial"/>
          <w:bCs/>
          <w:color w:val="000000"/>
          <w:sz w:val="24"/>
          <w:szCs w:val="24"/>
        </w:rPr>
        <w:t xml:space="preserve">, Phd, As imagens falam </w:t>
      </w:r>
      <w:r w:rsidR="0025400E" w:rsidRPr="00F53D68">
        <w:rPr>
          <w:rFonts w:ascii="Arial" w:eastAsia="Arial" w:hAnsi="Arial" w:cs="Arial"/>
          <w:bCs/>
          <w:color w:val="000000"/>
          <w:sz w:val="24"/>
          <w:szCs w:val="24"/>
        </w:rPr>
        <w:lastRenderedPageBreak/>
        <w:t xml:space="preserve">mais alto que as palavras: motivações </w:t>
      </w:r>
      <w:r w:rsidR="007E664A" w:rsidRPr="00F53D68">
        <w:rPr>
          <w:rFonts w:ascii="Arial" w:eastAsia="Arial" w:hAnsi="Arial" w:cs="Arial"/>
          <w:bCs/>
          <w:color w:val="000000"/>
          <w:sz w:val="24"/>
          <w:szCs w:val="24"/>
        </w:rPr>
        <w:t>para usar o Instagram [artigo]</w:t>
      </w:r>
      <w:r w:rsidR="00C82518" w:rsidRPr="00F53D68">
        <w:rPr>
          <w:rFonts w:ascii="Arial" w:eastAsia="Arial" w:hAnsi="Arial" w:cs="Arial"/>
          <w:bCs/>
          <w:color w:val="000000"/>
          <w:sz w:val="24"/>
          <w:szCs w:val="24"/>
        </w:rPr>
        <w:t xml:space="preserve">. </w:t>
      </w:r>
      <w:r w:rsidR="00272593" w:rsidRPr="00F53D68">
        <w:rPr>
          <w:rFonts w:ascii="Arial" w:eastAsia="Arial" w:hAnsi="Arial" w:cs="Arial"/>
          <w:bCs/>
          <w:color w:val="000000"/>
          <w:sz w:val="24"/>
          <w:szCs w:val="24"/>
        </w:rPr>
        <w:t xml:space="preserve">Rapid </w:t>
      </w:r>
      <w:r w:rsidR="00683279" w:rsidRPr="00F53D68">
        <w:rPr>
          <w:rFonts w:ascii="Arial" w:eastAsia="Arial" w:hAnsi="Arial" w:cs="Arial"/>
          <w:bCs/>
          <w:color w:val="000000"/>
          <w:sz w:val="24"/>
          <w:szCs w:val="24"/>
        </w:rPr>
        <w:t>comunicação: Departamento de psicologia, Universidade da Coreia</w:t>
      </w:r>
      <w:r w:rsidR="0034469F" w:rsidRPr="00F53D68">
        <w:rPr>
          <w:rFonts w:ascii="Arial" w:eastAsia="Arial" w:hAnsi="Arial" w:cs="Arial"/>
          <w:bCs/>
          <w:color w:val="000000"/>
          <w:sz w:val="24"/>
          <w:szCs w:val="24"/>
        </w:rPr>
        <w:t>, Seul, departamento de relações públicas e publicidade, Sookmyung Women</w:t>
      </w:r>
      <w:r w:rsidR="00390381" w:rsidRPr="00F53D68">
        <w:rPr>
          <w:rFonts w:ascii="Arial" w:eastAsia="Arial" w:hAnsi="Arial" w:cs="Arial"/>
          <w:bCs/>
          <w:color w:val="000000"/>
          <w:sz w:val="24"/>
          <w:szCs w:val="24"/>
        </w:rPr>
        <w:t xml:space="preserve">’s university, </w:t>
      </w:r>
      <w:r w:rsidR="00671484" w:rsidRPr="00F53D68">
        <w:rPr>
          <w:rFonts w:ascii="Arial" w:eastAsia="Arial" w:hAnsi="Arial" w:cs="Arial"/>
          <w:bCs/>
          <w:color w:val="000000"/>
          <w:sz w:val="24"/>
          <w:szCs w:val="24"/>
        </w:rPr>
        <w:t>Seul, Coréia;</w:t>
      </w:r>
      <w:r w:rsidR="000F7719" w:rsidRPr="00F53D68">
        <w:rPr>
          <w:rFonts w:ascii="Arial" w:eastAsia="Arial" w:hAnsi="Arial" w:cs="Arial"/>
          <w:bCs/>
          <w:color w:val="000000"/>
          <w:sz w:val="24"/>
          <w:szCs w:val="24"/>
        </w:rPr>
        <w:t xml:space="preserve"> </w:t>
      </w:r>
      <w:r w:rsidR="00A80872" w:rsidRPr="00F53D68">
        <w:rPr>
          <w:rFonts w:ascii="Arial" w:eastAsia="Arial" w:hAnsi="Arial" w:cs="Arial"/>
          <w:bCs/>
          <w:color w:val="000000"/>
          <w:sz w:val="24"/>
          <w:szCs w:val="24"/>
        </w:rPr>
        <w:t xml:space="preserve">2015. </w:t>
      </w:r>
      <w:r w:rsidR="00107E8B" w:rsidRPr="00F53D68">
        <w:rPr>
          <w:rFonts w:ascii="Arial" w:eastAsia="Arial" w:hAnsi="Arial" w:cs="Arial"/>
          <w:bCs/>
          <w:color w:val="000000"/>
          <w:sz w:val="24"/>
          <w:szCs w:val="24"/>
        </w:rPr>
        <w:t>5 p.</w:t>
      </w:r>
    </w:p>
    <w:p w14:paraId="612C9634" w14:textId="1CD53186" w:rsidR="00107E8B" w:rsidRDefault="00107E8B"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Thiago M. M.,</w:t>
      </w:r>
      <w:r w:rsidR="000C128B" w:rsidRPr="00F53D68">
        <w:rPr>
          <w:rFonts w:ascii="Arial" w:eastAsia="Arial" w:hAnsi="Arial" w:cs="Arial"/>
          <w:bCs/>
          <w:color w:val="000000"/>
          <w:sz w:val="24"/>
          <w:szCs w:val="24"/>
        </w:rPr>
        <w:t xml:space="preserve"> Jeany P., Gil G. G., Oscar M.</w:t>
      </w:r>
      <w:r w:rsidR="0034040F" w:rsidRPr="00F53D68">
        <w:rPr>
          <w:rFonts w:ascii="Arial" w:eastAsia="Arial" w:hAnsi="Arial" w:cs="Arial"/>
          <w:bCs/>
          <w:color w:val="000000"/>
          <w:sz w:val="24"/>
          <w:szCs w:val="24"/>
        </w:rPr>
        <w:t xml:space="preserve"> A., Matheus M. P., Orlando M. T., Os efeitos das imagens postadas nas redes sociais por ortodontistas na percepção </w:t>
      </w:r>
      <w:r w:rsidR="00894460" w:rsidRPr="00F53D68">
        <w:rPr>
          <w:rFonts w:ascii="Arial" w:eastAsia="Arial" w:hAnsi="Arial" w:cs="Arial"/>
          <w:bCs/>
          <w:color w:val="000000"/>
          <w:sz w:val="24"/>
          <w:szCs w:val="24"/>
        </w:rPr>
        <w:t xml:space="preserve">pública da credibilidade profissional e na vontade de se tornar um cliente [artigo]. </w:t>
      </w:r>
      <w:r w:rsidR="00806D57" w:rsidRPr="00F53D68">
        <w:rPr>
          <w:rFonts w:ascii="Arial" w:eastAsia="Arial" w:hAnsi="Arial" w:cs="Arial"/>
          <w:bCs/>
          <w:color w:val="000000"/>
          <w:sz w:val="24"/>
          <w:szCs w:val="24"/>
        </w:rPr>
        <w:t>Springer Open:</w:t>
      </w:r>
      <w:r w:rsidR="005302AA" w:rsidRPr="00F53D68">
        <w:rPr>
          <w:rFonts w:ascii="Arial" w:eastAsia="Arial" w:hAnsi="Arial" w:cs="Arial"/>
          <w:bCs/>
          <w:color w:val="000000"/>
          <w:sz w:val="24"/>
          <w:szCs w:val="24"/>
        </w:rPr>
        <w:t xml:space="preserve"> faculdade de ciências</w:t>
      </w:r>
      <w:r w:rsidR="00A14FDD" w:rsidRPr="00F53D68">
        <w:rPr>
          <w:rFonts w:ascii="Arial" w:eastAsia="Arial" w:hAnsi="Arial" w:cs="Arial"/>
          <w:bCs/>
          <w:color w:val="000000"/>
          <w:sz w:val="24"/>
          <w:szCs w:val="24"/>
        </w:rPr>
        <w:t xml:space="preserve"> da vida, pontifícia Universidade católica do Paraná, Curitiba</w:t>
      </w:r>
      <w:r w:rsidR="007C4BE4" w:rsidRPr="00F53D68">
        <w:rPr>
          <w:rFonts w:ascii="Arial" w:eastAsia="Arial" w:hAnsi="Arial" w:cs="Arial"/>
          <w:bCs/>
          <w:color w:val="000000"/>
          <w:sz w:val="24"/>
          <w:szCs w:val="24"/>
        </w:rPr>
        <w:t>, Brasil,</w:t>
      </w:r>
      <w:r w:rsidR="00806D57" w:rsidRPr="00F53D68">
        <w:rPr>
          <w:rFonts w:ascii="Arial" w:eastAsia="Arial" w:hAnsi="Arial" w:cs="Arial"/>
          <w:bCs/>
          <w:color w:val="000000"/>
          <w:sz w:val="24"/>
          <w:szCs w:val="24"/>
        </w:rPr>
        <w:t xml:space="preserve"> </w:t>
      </w:r>
      <w:r w:rsidR="00A36D77" w:rsidRPr="00F53D68">
        <w:rPr>
          <w:rFonts w:ascii="Arial" w:eastAsia="Arial" w:hAnsi="Arial" w:cs="Arial"/>
          <w:bCs/>
          <w:color w:val="000000"/>
          <w:sz w:val="24"/>
          <w:szCs w:val="24"/>
        </w:rPr>
        <w:t xml:space="preserve">programa de pós-graduação </w:t>
      </w:r>
      <w:r w:rsidR="00031184" w:rsidRPr="00F53D68">
        <w:rPr>
          <w:rFonts w:ascii="Arial" w:eastAsia="Arial" w:hAnsi="Arial" w:cs="Arial"/>
          <w:bCs/>
          <w:color w:val="000000"/>
          <w:sz w:val="24"/>
          <w:szCs w:val="24"/>
        </w:rPr>
        <w:t>em Odontologia em ortodontia, PUCPR,R</w:t>
      </w:r>
      <w:r w:rsidR="007C4BE4" w:rsidRPr="00F53D68">
        <w:rPr>
          <w:rFonts w:ascii="Arial" w:eastAsia="Arial" w:hAnsi="Arial" w:cs="Arial"/>
          <w:bCs/>
          <w:color w:val="000000"/>
          <w:sz w:val="24"/>
          <w:szCs w:val="24"/>
        </w:rPr>
        <w:t>;</w:t>
      </w:r>
      <w:r w:rsidR="00DC442B" w:rsidRPr="00F53D68">
        <w:rPr>
          <w:rFonts w:ascii="Arial" w:eastAsia="Arial" w:hAnsi="Arial" w:cs="Arial"/>
          <w:bCs/>
          <w:color w:val="000000"/>
          <w:sz w:val="24"/>
          <w:szCs w:val="24"/>
        </w:rPr>
        <w:t xml:space="preserve"> </w:t>
      </w:r>
      <w:r w:rsidR="0072637C" w:rsidRPr="00F53D68">
        <w:rPr>
          <w:rFonts w:ascii="Arial" w:eastAsia="Arial" w:hAnsi="Arial" w:cs="Arial"/>
          <w:bCs/>
          <w:color w:val="000000"/>
          <w:sz w:val="24"/>
          <w:szCs w:val="24"/>
        </w:rPr>
        <w:t>Mar 2021, 8 p.</w:t>
      </w:r>
    </w:p>
    <w:p w14:paraId="39D9A890" w14:textId="77777777" w:rsidR="003B6099" w:rsidRPr="00F53D68" w:rsidRDefault="003B6099" w:rsidP="003B6099">
      <w:pPr>
        <w:pStyle w:val="PargrafodaLista"/>
        <w:pBdr>
          <w:top w:val="nil"/>
          <w:left w:val="nil"/>
          <w:bottom w:val="nil"/>
          <w:right w:val="nil"/>
          <w:between w:val="nil"/>
        </w:pBdr>
        <w:spacing w:line="360" w:lineRule="auto"/>
        <w:ind w:left="460" w:right="125"/>
        <w:jc w:val="both"/>
        <w:rPr>
          <w:rFonts w:ascii="Arial" w:eastAsia="Arial" w:hAnsi="Arial" w:cs="Arial"/>
          <w:bCs/>
          <w:color w:val="000000"/>
          <w:sz w:val="24"/>
          <w:szCs w:val="24"/>
        </w:rPr>
      </w:pPr>
    </w:p>
    <w:p w14:paraId="5A583603" w14:textId="6E246FB5" w:rsidR="007D579A" w:rsidRDefault="0080358B"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023154">
        <w:rPr>
          <w:rFonts w:ascii="Arial" w:eastAsia="Arial" w:hAnsi="Arial" w:cs="Arial"/>
          <w:bCs/>
          <w:color w:val="000000"/>
          <w:sz w:val="24"/>
          <w:szCs w:val="24"/>
          <w:lang w:val="en-US"/>
        </w:rPr>
        <w:t xml:space="preserve">Ana </w:t>
      </w:r>
      <w:r w:rsidR="006F05B4" w:rsidRPr="00023154">
        <w:rPr>
          <w:rFonts w:ascii="Arial" w:eastAsia="Arial" w:hAnsi="Arial" w:cs="Arial"/>
          <w:bCs/>
          <w:color w:val="000000"/>
          <w:sz w:val="24"/>
          <w:szCs w:val="24"/>
          <w:lang w:val="en-US"/>
        </w:rPr>
        <w:t xml:space="preserve">L. S. L., Bruna M. M., Digital marketing in </w:t>
      </w:r>
      <w:r w:rsidR="005D2946" w:rsidRPr="00023154">
        <w:rPr>
          <w:rFonts w:ascii="Arial" w:eastAsia="Arial" w:hAnsi="Arial" w:cs="Arial"/>
          <w:bCs/>
          <w:color w:val="000000"/>
          <w:sz w:val="24"/>
          <w:szCs w:val="24"/>
          <w:lang w:val="en-US"/>
        </w:rPr>
        <w:t>dentistry and ethical implications</w:t>
      </w:r>
      <w:r w:rsidR="00F74335" w:rsidRPr="00023154">
        <w:rPr>
          <w:rFonts w:ascii="Arial" w:eastAsia="Arial" w:hAnsi="Arial" w:cs="Arial"/>
          <w:bCs/>
          <w:color w:val="000000"/>
          <w:sz w:val="24"/>
          <w:szCs w:val="24"/>
          <w:lang w:val="en-US"/>
        </w:rPr>
        <w:t xml:space="preserve"> [artigo].</w:t>
      </w:r>
      <w:r w:rsidR="006E3B66" w:rsidRPr="00023154">
        <w:rPr>
          <w:rFonts w:ascii="Arial" w:eastAsia="Arial" w:hAnsi="Arial" w:cs="Arial"/>
          <w:bCs/>
          <w:color w:val="000000"/>
          <w:sz w:val="24"/>
          <w:szCs w:val="24"/>
          <w:lang w:val="en-US"/>
        </w:rPr>
        <w:t xml:space="preserve"> </w:t>
      </w:r>
      <w:r w:rsidR="00F5191D" w:rsidRPr="00F53D68">
        <w:rPr>
          <w:rFonts w:ascii="Arial" w:eastAsia="Arial" w:hAnsi="Arial" w:cs="Arial"/>
          <w:bCs/>
          <w:color w:val="000000"/>
          <w:sz w:val="24"/>
          <w:szCs w:val="24"/>
        </w:rPr>
        <w:t xml:space="preserve">Brazilian dental Science: </w:t>
      </w:r>
      <w:r w:rsidR="00C5398D" w:rsidRPr="00F53D68">
        <w:rPr>
          <w:rFonts w:ascii="Arial" w:eastAsia="Arial" w:hAnsi="Arial" w:cs="Arial"/>
          <w:bCs/>
          <w:color w:val="000000"/>
          <w:sz w:val="24"/>
          <w:szCs w:val="24"/>
        </w:rPr>
        <w:t xml:space="preserve">Universidade estadual Paulista Júlio de Mesquita </w:t>
      </w:r>
      <w:r w:rsidR="00986967" w:rsidRPr="00F53D68">
        <w:rPr>
          <w:rFonts w:ascii="Arial" w:eastAsia="Arial" w:hAnsi="Arial" w:cs="Arial"/>
          <w:bCs/>
          <w:color w:val="000000"/>
          <w:sz w:val="24"/>
          <w:szCs w:val="24"/>
        </w:rPr>
        <w:t xml:space="preserve">Filho, Unesp; </w:t>
      </w:r>
      <w:r w:rsidR="004C0DBA" w:rsidRPr="00F53D68">
        <w:rPr>
          <w:rFonts w:ascii="Arial" w:eastAsia="Arial" w:hAnsi="Arial" w:cs="Arial"/>
          <w:bCs/>
          <w:color w:val="000000"/>
          <w:sz w:val="24"/>
          <w:szCs w:val="24"/>
        </w:rPr>
        <w:t xml:space="preserve">Abr 17. </w:t>
      </w:r>
      <w:r w:rsidR="004F74C1" w:rsidRPr="00F53D68">
        <w:rPr>
          <w:rFonts w:ascii="Arial" w:eastAsia="Arial" w:hAnsi="Arial" w:cs="Arial"/>
          <w:bCs/>
          <w:color w:val="000000"/>
          <w:sz w:val="24"/>
          <w:szCs w:val="24"/>
        </w:rPr>
        <w:t>10 p.</w:t>
      </w:r>
    </w:p>
    <w:p w14:paraId="06DE52F7"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7086446" w14:textId="5632644F" w:rsidR="007D579A" w:rsidRPr="00F53D68" w:rsidRDefault="00A32E5D" w:rsidP="00A20FB2">
      <w:pPr>
        <w:pStyle w:val="PargrafodaLista"/>
        <w:numPr>
          <w:ilvl w:val="0"/>
          <w:numId w:val="2"/>
        </w:num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color w:val="000000"/>
          <w:sz w:val="24"/>
          <w:szCs w:val="24"/>
        </w:rPr>
        <w:t>Administração de marketing / Philip Kotler, Kevin Lane Keller; tradução Sônia Midori Yamamoto; revisão técnica Edson Crescitelli.  – 14. ed. – São Paulo: Pearson Education do Brasil, 2012.</w:t>
      </w:r>
    </w:p>
    <w:p w14:paraId="663EFC72" w14:textId="429B8931"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3EAEEC5" w14:textId="46D6F0D4"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EE1D91F" w14:textId="79534782"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AEB50D9" w14:textId="008949CF"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DE14DC9" w14:textId="3771EBB7"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86CACB4" w14:textId="6C2A2FAF"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974328E" w14:textId="69C42D4D"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60ADA43" w14:textId="0963F66A"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AF0EB37" w14:textId="677C8B59"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FFAC487" w14:textId="425237CC"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7337542" w14:textId="3C265140"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507C9C9" w14:textId="36D4ED13"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197CF91" w14:textId="5802A319"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837E379" w14:textId="131EA0A8"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905FEB6" w14:textId="16095001"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E4EFF91" w14:textId="37AF4946"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A9AD5F9" w14:textId="010F9F9B"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F6AB13C" w14:textId="4B1E1FEB"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DBB467F" w14:textId="7D366233" w:rsid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A6237B0" w14:textId="77777777" w:rsidR="003B6099" w:rsidRPr="00F53D68" w:rsidRDefault="003B6099"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A5B65BC" w14:textId="7F5AB183" w:rsidR="00F53D68" w:rsidRP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0BF28A1" w14:textId="7FBCCA9B" w:rsidR="00F53D68" w:rsidRPr="00F53D68" w:rsidRDefault="00F53D68" w:rsidP="00F53D68">
      <w:pPr>
        <w:pBdr>
          <w:top w:val="nil"/>
          <w:left w:val="nil"/>
          <w:bottom w:val="nil"/>
          <w:right w:val="nil"/>
          <w:between w:val="nil"/>
        </w:pBdr>
        <w:spacing w:line="360" w:lineRule="auto"/>
        <w:ind w:right="125" w:firstLine="100"/>
        <w:jc w:val="center"/>
        <w:rPr>
          <w:rFonts w:ascii="Arial" w:hAnsi="Arial" w:cs="Arial"/>
          <w:b/>
          <w:color w:val="000000"/>
          <w:sz w:val="24"/>
          <w:szCs w:val="24"/>
        </w:rPr>
      </w:pPr>
      <w:r w:rsidRPr="00F53D68">
        <w:rPr>
          <w:rFonts w:ascii="Arial" w:hAnsi="Arial" w:cs="Arial"/>
          <w:b/>
          <w:color w:val="000000"/>
          <w:sz w:val="24"/>
          <w:szCs w:val="24"/>
        </w:rPr>
        <w:t>APÊNDICE A- TERMO DE CONSENTIMENTO LIVRE E ESCLARECIDO</w:t>
      </w:r>
    </w:p>
    <w:p w14:paraId="508687F2" w14:textId="77777777" w:rsidR="00F53D68" w:rsidRPr="00F53D68" w:rsidRDefault="00F53D68" w:rsidP="00F53D68">
      <w:pPr>
        <w:pBdr>
          <w:top w:val="nil"/>
          <w:left w:val="nil"/>
          <w:bottom w:val="nil"/>
          <w:right w:val="nil"/>
          <w:between w:val="nil"/>
        </w:pBdr>
        <w:spacing w:line="360" w:lineRule="auto"/>
        <w:ind w:right="125"/>
        <w:jc w:val="both"/>
        <w:rPr>
          <w:rFonts w:ascii="Arial" w:hAnsi="Arial" w:cs="Arial"/>
          <w:color w:val="000000"/>
          <w:sz w:val="24"/>
          <w:szCs w:val="24"/>
        </w:rPr>
      </w:pPr>
    </w:p>
    <w:p w14:paraId="541A387D" w14:textId="0CCA6C53" w:rsidR="00F53D68" w:rsidRPr="00F53D68" w:rsidRDefault="00F53D68" w:rsidP="00F53D68">
      <w:pPr>
        <w:pBdr>
          <w:top w:val="nil"/>
          <w:left w:val="nil"/>
          <w:bottom w:val="nil"/>
          <w:right w:val="nil"/>
          <w:between w:val="nil"/>
        </w:pBdr>
        <w:spacing w:before="158" w:line="360" w:lineRule="auto"/>
        <w:ind w:left="100" w:right="114" w:firstLine="620"/>
        <w:jc w:val="both"/>
        <w:rPr>
          <w:rFonts w:ascii="Arial" w:eastAsia="Arial" w:hAnsi="Arial" w:cs="Arial"/>
          <w:color w:val="000000"/>
          <w:sz w:val="24"/>
          <w:szCs w:val="24"/>
        </w:rPr>
      </w:pPr>
      <w:r w:rsidRPr="00F53D68">
        <w:rPr>
          <w:rFonts w:ascii="Arial" w:eastAsia="Arial" w:hAnsi="Arial" w:cs="Arial"/>
          <w:color w:val="000000"/>
          <w:sz w:val="24"/>
          <w:szCs w:val="24"/>
        </w:rPr>
        <w:t xml:space="preserve">Convidamos o (a) Sr (a) para participar da pesquisa, O impacto do marketing odontológico no instagram® em clínicas de Belém. sob a responsabilidade dos pesquisadores Prof. Juliana Oliveira, Gabriel Monteiro Leite, Pedro Henrique Lôla Da Costa, Rodrigo Gonçalves Pinto, os quais pretendem pesquisar sobre a utilização da rede social Instagram® como meio de marketing odontológico digital através de postagens, divulgações e o uso de outras ferramentas que a plataforma oferece. Sua participação é voluntária e se dará por meio de respostas em um formulário composto por 7 perguntas no qual tem como resposta uma escala de 1 a 5 sobre conhecimentos e experiencias com a ferramenta citada, em que 1 significa (Nada), 2 (Pouco), 3 (Moderado), 4(Muito) e 5 (Totalmente). Os riscos decorrentes de sua participação na pesquisa são mínimos, como, quebra desigilo, e para a minimização do risco serão utilizados códigos, risco de perda autonomia, para isso utilizaremos TCLE, e poderá deixar de participar a qualquer momento do estudo sem prejuízo. Se você aceitar participar, estará contribuindo para um projeto de pesquisa de TCC. Se depois de consentir em sua participação o Sr (a) desistir de continuar participando, tem o direito e a liberdade de retirar seu consentimento em qualquer fase da pesquisa, seja antes ou depois da coleta dos dados, independente do motivo e sem nenhum prejuízo a sua pessoa. O (a) Sr (a) não terá nenhuma despesa e também não receberá nenhuma remuneração. Os resultados da pesquisa serão analisados e publicados, mas sua identidade não será divulgada, sendo guardada em sigilo. Para qualquer outra informação, o (a) Sr (a) poderá entrar em contato com o pesquisador no endereço Passagem Liberdade N°5, Marituba, pelo telefone(91)99171-2561 ou poderá entrar em contato com a UNINASSAU Belém. Consentimento Pós Informação                                                                                                                       Eu, fui informado sobre o que o pesquisador quer fazer e porque precisa da minha colaboração, e entendi a explicação. Por isso, eu concordo em participar do projeto, </w:t>
      </w:r>
      <w:r w:rsidRPr="00F53D68">
        <w:rPr>
          <w:rFonts w:ascii="Arial" w:eastAsia="Arial" w:hAnsi="Arial" w:cs="Arial"/>
          <w:color w:val="000000"/>
          <w:sz w:val="24"/>
          <w:szCs w:val="24"/>
        </w:rPr>
        <w:lastRenderedPageBreak/>
        <w:t>sabendo que não vou ganhar nada e que posso sair quando quiser.</w:t>
      </w:r>
    </w:p>
    <w:p w14:paraId="5136E673" w14:textId="77777777" w:rsidR="00F53D68" w:rsidRPr="00F53D68" w:rsidRDefault="00F53D68" w:rsidP="00F53D68">
      <w:pPr>
        <w:pBdr>
          <w:top w:val="nil"/>
          <w:left w:val="nil"/>
          <w:bottom w:val="nil"/>
          <w:right w:val="nil"/>
          <w:between w:val="nil"/>
        </w:pBdr>
        <w:spacing w:line="360" w:lineRule="auto"/>
        <w:ind w:right="125"/>
        <w:jc w:val="both"/>
        <w:rPr>
          <w:rFonts w:ascii="Arial" w:hAnsi="Arial" w:cs="Arial"/>
          <w:color w:val="000000"/>
          <w:sz w:val="24"/>
          <w:szCs w:val="24"/>
        </w:rPr>
      </w:pPr>
    </w:p>
    <w:p w14:paraId="423399F3" w14:textId="448B9DC8" w:rsidR="00F53D68" w:rsidRPr="00F53D68" w:rsidRDefault="00F53D68" w:rsidP="00F53D68">
      <w:pPr>
        <w:pBdr>
          <w:top w:val="nil"/>
          <w:left w:val="nil"/>
          <w:bottom w:val="nil"/>
          <w:right w:val="nil"/>
          <w:between w:val="nil"/>
        </w:pBdr>
        <w:spacing w:line="360" w:lineRule="auto"/>
        <w:ind w:left="100" w:right="125"/>
        <w:jc w:val="both"/>
        <w:rPr>
          <w:rFonts w:ascii="Arial" w:eastAsia="Arial" w:hAnsi="Arial" w:cs="Arial"/>
          <w:b/>
          <w:color w:val="000000"/>
          <w:sz w:val="24"/>
          <w:szCs w:val="24"/>
        </w:rPr>
      </w:pPr>
      <w:r w:rsidRPr="00F53D68">
        <w:rPr>
          <w:rFonts w:ascii="Arial" w:eastAsia="Arial" w:hAnsi="Arial" w:cs="Arial"/>
          <w:b/>
          <w:color w:val="000000"/>
          <w:sz w:val="24"/>
          <w:szCs w:val="24"/>
        </w:rPr>
        <w:t>Eu li e concordo com os termos citados acima</w:t>
      </w:r>
    </w:p>
    <w:p w14:paraId="3B30E383" w14:textId="77777777" w:rsidR="00F53D68" w:rsidRPr="00F53D68" w:rsidRDefault="00F53D68" w:rsidP="00F53D68">
      <w:pPr>
        <w:pBdr>
          <w:top w:val="nil"/>
          <w:left w:val="nil"/>
          <w:bottom w:val="nil"/>
          <w:right w:val="nil"/>
          <w:between w:val="nil"/>
        </w:pBdr>
        <w:spacing w:line="360" w:lineRule="auto"/>
        <w:ind w:left="100" w:right="125"/>
        <w:jc w:val="both"/>
        <w:rPr>
          <w:rFonts w:ascii="Arial" w:eastAsia="Arial" w:hAnsi="Arial" w:cs="Arial"/>
          <w:b/>
          <w:color w:val="000000"/>
          <w:sz w:val="24"/>
          <w:szCs w:val="24"/>
        </w:rPr>
      </w:pPr>
    </w:p>
    <w:p w14:paraId="5558F516" w14:textId="20D897C7" w:rsidR="00F53D68" w:rsidRDefault="00F53D68"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F53D68">
        <w:rPr>
          <w:rFonts w:ascii="Arial" w:eastAsia="Arial" w:hAnsi="Arial" w:cs="Arial"/>
          <w:bCs/>
          <w:noProof/>
          <w:color w:val="000000"/>
          <w:sz w:val="24"/>
          <w:szCs w:val="24"/>
          <w:lang w:val="pt-BR"/>
        </w:rPr>
        <mc:AlternateContent>
          <mc:Choice Requires="wps">
            <w:drawing>
              <wp:anchor distT="0" distB="0" distL="114300" distR="114300" simplePos="0" relativeHeight="251659264" behindDoc="0" locked="0" layoutInCell="1" allowOverlap="1" wp14:anchorId="12F38D26" wp14:editId="43343FFA">
                <wp:simplePos x="0" y="0"/>
                <wp:positionH relativeFrom="column">
                  <wp:posOffset>37465</wp:posOffset>
                </wp:positionH>
                <wp:positionV relativeFrom="paragraph">
                  <wp:posOffset>3896</wp:posOffset>
                </wp:positionV>
                <wp:extent cx="232229" cy="159657"/>
                <wp:effectExtent l="0" t="0" r="15875" b="12065"/>
                <wp:wrapNone/>
                <wp:docPr id="1" name="Retângulo 1"/>
                <wp:cNvGraphicFramePr/>
                <a:graphic xmlns:a="http://schemas.openxmlformats.org/drawingml/2006/main">
                  <a:graphicData uri="http://schemas.microsoft.com/office/word/2010/wordprocessingShape">
                    <wps:wsp>
                      <wps:cNvSpPr/>
                      <wps:spPr>
                        <a:xfrm>
                          <a:off x="0" y="0"/>
                          <a:ext cx="232229" cy="15965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9B187" id="Retângulo 1" o:spid="_x0000_s1026" style="position:absolute;margin-left:2.95pt;margin-top:.3pt;width:18.3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" fillcolor="white [3201]" strokecolor="black [3200]" strokeweight="2pt"/>
            </w:pict>
          </mc:Fallback>
        </mc:AlternateContent>
      </w:r>
      <w:r w:rsidRPr="00F53D68">
        <w:rPr>
          <w:rFonts w:ascii="Arial" w:eastAsia="Arial" w:hAnsi="Arial" w:cs="Arial"/>
          <w:bCs/>
          <w:color w:val="000000"/>
          <w:sz w:val="24"/>
          <w:szCs w:val="24"/>
        </w:rPr>
        <w:t xml:space="preserve">         EU ACEITO</w:t>
      </w:r>
    </w:p>
    <w:p w14:paraId="30437DD8" w14:textId="283F8510"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7E07621" w14:textId="6920961E"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22BFDB4" w14:textId="0CB09F16"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ED3C769" w14:textId="4D95FEBB"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E5A21E1" w14:textId="32D27554"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EEBE105" w14:textId="4A245DEC"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0341028" w14:textId="185CBE2D"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8F890B3" w14:textId="32D40064"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A1FBC3F" w14:textId="7E856E09"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5FDB5577" w14:textId="7C6A9C5B"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0FD3F01" w14:textId="2E66CB3A"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88F3CF3" w14:textId="6A21F7B0"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4280ABB" w14:textId="7F308212"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2FADA17" w14:textId="6C8D470B"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2EB7507" w14:textId="1DF533AF"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2CC8582" w14:textId="5B2AC143"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2451CE8" w14:textId="0072A389"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8F87B89" w14:textId="7FA81C85"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F5B193E" w14:textId="14E45457"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68447FA" w14:textId="6BCA0867"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0B1354E" w14:textId="6956BBBD"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F6D29A9" w14:textId="59E416BA"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E48D1B6" w14:textId="6AA1FB6C"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33742F0" w14:textId="5A0FCFD2"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2BA494F1" w14:textId="63F2995F"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6CF2B7B6" w14:textId="367EB808"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666C893" w14:textId="202975B0"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194A2F2" w14:textId="6E3C1F17"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38194E4" w14:textId="77777777" w:rsidR="007D71E7" w:rsidRDefault="007D71E7" w:rsidP="00F53D68">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14E07BB7" w14:textId="13545AC0" w:rsidR="003B6099" w:rsidRDefault="003B6099" w:rsidP="003B6099">
      <w:pPr>
        <w:pBdr>
          <w:top w:val="nil"/>
          <w:left w:val="nil"/>
          <w:bottom w:val="nil"/>
          <w:right w:val="nil"/>
          <w:between w:val="nil"/>
        </w:pBdr>
        <w:spacing w:line="360" w:lineRule="auto"/>
        <w:ind w:right="125"/>
        <w:jc w:val="center"/>
        <w:rPr>
          <w:rFonts w:ascii="Arial" w:eastAsia="Arial" w:hAnsi="Arial" w:cs="Arial"/>
          <w:b/>
          <w:color w:val="000000"/>
          <w:sz w:val="24"/>
          <w:szCs w:val="24"/>
        </w:rPr>
      </w:pPr>
      <w:r w:rsidRPr="003B6099">
        <w:rPr>
          <w:rFonts w:ascii="Arial" w:eastAsia="Arial" w:hAnsi="Arial" w:cs="Arial"/>
          <w:b/>
          <w:color w:val="000000"/>
          <w:sz w:val="24"/>
          <w:szCs w:val="24"/>
        </w:rPr>
        <w:lastRenderedPageBreak/>
        <w:t>APÊNDICE B – QUESTIONARIO SOBRE O MARKETING EM CLÍNICAS ODONTOLÓGICAS ATRAVÉS DO INSTAGRAM</w:t>
      </w:r>
      <w:r>
        <w:rPr>
          <w:rFonts w:ascii="Arial" w:eastAsia="Arial" w:hAnsi="Arial" w:cs="Arial"/>
          <w:b/>
          <w:color w:val="000000"/>
          <w:sz w:val="24"/>
          <w:szCs w:val="24"/>
        </w:rPr>
        <w:t>.</w:t>
      </w:r>
    </w:p>
    <w:p w14:paraId="262A2DDA" w14:textId="77777777" w:rsidR="003B6099" w:rsidRDefault="003B6099" w:rsidP="003B6099">
      <w:pPr>
        <w:pBdr>
          <w:top w:val="nil"/>
          <w:left w:val="nil"/>
          <w:bottom w:val="nil"/>
          <w:right w:val="nil"/>
          <w:between w:val="nil"/>
        </w:pBdr>
        <w:spacing w:line="360" w:lineRule="auto"/>
        <w:ind w:right="125"/>
        <w:jc w:val="center"/>
        <w:rPr>
          <w:rFonts w:ascii="Arial" w:eastAsia="Arial" w:hAnsi="Arial" w:cs="Arial"/>
          <w:b/>
          <w:color w:val="000000"/>
          <w:sz w:val="24"/>
          <w:szCs w:val="24"/>
        </w:rPr>
      </w:pPr>
    </w:p>
    <w:p w14:paraId="65E3D7F2" w14:textId="2852E2F2"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 xml:space="preserve">Quanto você acredita conhecer sobre o Instagram como ferramenta de marketing </w:t>
      </w:r>
      <w:r w:rsidR="00622322">
        <w:rPr>
          <w:rFonts w:ascii="Arial" w:eastAsia="Arial" w:hAnsi="Arial" w:cs="Arial"/>
          <w:b/>
          <w:color w:val="000000"/>
          <w:sz w:val="24"/>
          <w:szCs w:val="24"/>
        </w:rPr>
        <w:t>?</w:t>
      </w:r>
    </w:p>
    <w:p w14:paraId="70E03FDE"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65FF297F"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08E7E51A"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434CC281"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72CEA135" w14:textId="726AD4A2"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076C3ED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C0B5FFE"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Quanto você acha necessário contratar empresas especializadas para gerenciar seu perfil?</w:t>
      </w:r>
    </w:p>
    <w:p w14:paraId="5B6E8949"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3A9592A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1728086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75D73B4B"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5D0AB151" w14:textId="5EB39ED6"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2BE164B1"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7E41610A"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O quanto você acredita ser importante postar fotos todos os dias?</w:t>
      </w:r>
    </w:p>
    <w:p w14:paraId="2D34BD10"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5B45CF2D"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2029CC50"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7E8FE02A"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7097B9EB" w14:textId="00E091D4"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424715FB"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7C46695"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O quanto você acredita ser importante postar stories?</w:t>
      </w:r>
    </w:p>
    <w:p w14:paraId="14A01F80"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5DE51BE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396C8C24"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14491A65"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53865BF3" w14:textId="3C231F38"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2A716EE7"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3673572E" w14:textId="77777777" w:rsidR="009504EA" w:rsidRDefault="009504EA"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p>
    <w:p w14:paraId="64824926"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lastRenderedPageBreak/>
        <w:t>O quanto você acredita ser importante o numero de visualizações nos stories?</w:t>
      </w:r>
    </w:p>
    <w:p w14:paraId="753D28C5"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4651F1F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50BCA038"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6F5B581C"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1E502D39" w14:textId="5CB8594D"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2746C075"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04E3B1B6"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O quanto você acredita ser importante o numero de curtidas nas postagens?</w:t>
      </w:r>
    </w:p>
    <w:p w14:paraId="2E2549F7"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67936112"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1BFFCF4D"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3FC075B2"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556FF465" w14:textId="6052080B" w:rsid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p w14:paraId="460B6909"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p>
    <w:p w14:paraId="42FFB283"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
          <w:color w:val="000000"/>
          <w:sz w:val="24"/>
          <w:szCs w:val="24"/>
        </w:rPr>
      </w:pPr>
      <w:r w:rsidRPr="003B6099">
        <w:rPr>
          <w:rFonts w:ascii="Arial" w:eastAsia="Arial" w:hAnsi="Arial" w:cs="Arial"/>
          <w:b/>
          <w:color w:val="000000"/>
          <w:sz w:val="24"/>
          <w:szCs w:val="24"/>
        </w:rPr>
        <w:t>O quanto você tem conversão de seguidores em pacientes?</w:t>
      </w:r>
    </w:p>
    <w:p w14:paraId="6670340A"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1 (Nada)</w:t>
      </w:r>
    </w:p>
    <w:p w14:paraId="79894569"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2 (Pouco)</w:t>
      </w:r>
    </w:p>
    <w:p w14:paraId="2238CEEC"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3 (Moderado)</w:t>
      </w:r>
    </w:p>
    <w:p w14:paraId="7866FE49" w14:textId="77777777"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4 (Muito)</w:t>
      </w:r>
    </w:p>
    <w:p w14:paraId="4017F922" w14:textId="22362C75" w:rsidR="003B6099" w:rsidRPr="003B6099" w:rsidRDefault="003B6099" w:rsidP="003B6099">
      <w:pPr>
        <w:pBdr>
          <w:top w:val="nil"/>
          <w:left w:val="nil"/>
          <w:bottom w:val="nil"/>
          <w:right w:val="nil"/>
          <w:between w:val="nil"/>
        </w:pBdr>
        <w:spacing w:line="360" w:lineRule="auto"/>
        <w:ind w:right="125"/>
        <w:jc w:val="both"/>
        <w:rPr>
          <w:rFonts w:ascii="Arial" w:eastAsia="Arial" w:hAnsi="Arial" w:cs="Arial"/>
          <w:bCs/>
          <w:color w:val="000000"/>
          <w:sz w:val="24"/>
          <w:szCs w:val="24"/>
        </w:rPr>
      </w:pPr>
      <w:r w:rsidRPr="003B6099">
        <w:rPr>
          <w:rFonts w:ascii="Arial" w:eastAsia="Arial" w:hAnsi="Arial" w:cs="Arial"/>
          <w:bCs/>
          <w:color w:val="000000"/>
          <w:sz w:val="24"/>
          <w:szCs w:val="24"/>
        </w:rPr>
        <w:t>5 (Totalmente)</w:t>
      </w:r>
    </w:p>
    <w:sectPr w:rsidR="003B6099" w:rsidRPr="003B6099" w:rsidSect="008F5451">
      <w:headerReference w:type="default" r:id="rId11"/>
      <w:pgSz w:w="11910" w:h="16840"/>
      <w:pgMar w:top="1701" w:right="1134" w:bottom="1134" w:left="1701"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10B6" w14:textId="77777777" w:rsidR="00641655" w:rsidRDefault="00641655" w:rsidP="008F5451">
      <w:r>
        <w:separator/>
      </w:r>
    </w:p>
  </w:endnote>
  <w:endnote w:type="continuationSeparator" w:id="0">
    <w:p w14:paraId="2ECA3117" w14:textId="77777777" w:rsidR="00641655" w:rsidRDefault="00641655" w:rsidP="008F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A2F3" w14:textId="77777777" w:rsidR="00641655" w:rsidRDefault="00641655" w:rsidP="008F5451">
      <w:r>
        <w:separator/>
      </w:r>
    </w:p>
  </w:footnote>
  <w:footnote w:type="continuationSeparator" w:id="0">
    <w:p w14:paraId="3B1406FD" w14:textId="77777777" w:rsidR="00641655" w:rsidRDefault="00641655" w:rsidP="008F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E527" w14:textId="46DB6661" w:rsidR="008F5451" w:rsidRDefault="008F5451">
    <w:pPr>
      <w:pStyle w:val="Cabealho"/>
      <w:jc w:val="right"/>
    </w:pPr>
  </w:p>
  <w:p w14:paraId="57E0EAED" w14:textId="77777777" w:rsidR="008F5451" w:rsidRDefault="008F545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138063"/>
      <w:docPartObj>
        <w:docPartGallery w:val="Page Numbers (Top of Page)"/>
        <w:docPartUnique/>
      </w:docPartObj>
    </w:sdtPr>
    <w:sdtEndPr/>
    <w:sdtContent>
      <w:p w14:paraId="7BCD9466" w14:textId="0AE3D121" w:rsidR="008F5451" w:rsidRDefault="008F5451">
        <w:pPr>
          <w:pStyle w:val="Cabealho"/>
          <w:jc w:val="right"/>
        </w:pPr>
        <w:r>
          <w:fldChar w:fldCharType="begin"/>
        </w:r>
        <w:r>
          <w:instrText>PAGE   \* MERGEFORMAT</w:instrText>
        </w:r>
        <w:r>
          <w:fldChar w:fldCharType="separate"/>
        </w:r>
        <w:r w:rsidR="00C454A8" w:rsidRPr="00C454A8">
          <w:rPr>
            <w:noProof/>
            <w:lang w:val="pt-BR"/>
          </w:rPr>
          <w:t>14</w:t>
        </w:r>
        <w:r>
          <w:fldChar w:fldCharType="end"/>
        </w:r>
      </w:p>
    </w:sdtContent>
  </w:sdt>
  <w:p w14:paraId="25C41FDA" w14:textId="77777777" w:rsidR="008F5451" w:rsidRDefault="008F54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E71"/>
    <w:multiLevelType w:val="hybridMultilevel"/>
    <w:tmpl w:val="59660B62"/>
    <w:lvl w:ilvl="0" w:tplc="FFFFFFFF">
      <w:start w:val="1"/>
      <w:numFmt w:val="decimal"/>
      <w:lvlText w:val="%1."/>
      <w:lvlJc w:val="left"/>
      <w:pPr>
        <w:ind w:left="460" w:hanging="360"/>
      </w:pPr>
      <w:rPr>
        <w:rFonts w:hint="default"/>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1" w15:restartNumberingAfterBreak="0">
    <w:nsid w:val="19DC4272"/>
    <w:multiLevelType w:val="hybridMultilevel"/>
    <w:tmpl w:val="86D2C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655B0D"/>
    <w:multiLevelType w:val="hybridMultilevel"/>
    <w:tmpl w:val="B4F24D16"/>
    <w:lvl w:ilvl="0" w:tplc="FFFFFFFF">
      <w:start w:val="1"/>
      <w:numFmt w:val="decimal"/>
      <w:lvlText w:val="%1."/>
      <w:lvlJc w:val="left"/>
      <w:pPr>
        <w:ind w:left="460" w:hanging="360"/>
      </w:pPr>
      <w:rPr>
        <w:rFonts w:hint="default"/>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3" w15:restartNumberingAfterBreak="0">
    <w:nsid w:val="5C811820"/>
    <w:multiLevelType w:val="hybridMultilevel"/>
    <w:tmpl w:val="29481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Lola">
    <w15:presenceInfo w15:providerId="Windows Live" w15:userId="f18f0b7c95ad1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BF"/>
    <w:rsid w:val="000154D1"/>
    <w:rsid w:val="00015FFF"/>
    <w:rsid w:val="000226F9"/>
    <w:rsid w:val="00023154"/>
    <w:rsid w:val="00025F5C"/>
    <w:rsid w:val="00031184"/>
    <w:rsid w:val="00062C97"/>
    <w:rsid w:val="00063110"/>
    <w:rsid w:val="00084415"/>
    <w:rsid w:val="000901CD"/>
    <w:rsid w:val="000A1320"/>
    <w:rsid w:val="000A3C89"/>
    <w:rsid w:val="000A7CBB"/>
    <w:rsid w:val="000B08B9"/>
    <w:rsid w:val="000B2720"/>
    <w:rsid w:val="000B6464"/>
    <w:rsid w:val="000C128B"/>
    <w:rsid w:val="000F7719"/>
    <w:rsid w:val="00107E8B"/>
    <w:rsid w:val="00127A92"/>
    <w:rsid w:val="00131CCB"/>
    <w:rsid w:val="001572BF"/>
    <w:rsid w:val="0016028E"/>
    <w:rsid w:val="00163824"/>
    <w:rsid w:val="0017015D"/>
    <w:rsid w:val="00196FA1"/>
    <w:rsid w:val="001A7A89"/>
    <w:rsid w:val="001B0A8B"/>
    <w:rsid w:val="001B3BEB"/>
    <w:rsid w:val="001B4F83"/>
    <w:rsid w:val="001C15DD"/>
    <w:rsid w:val="001C5CD6"/>
    <w:rsid w:val="001E5EA3"/>
    <w:rsid w:val="00200681"/>
    <w:rsid w:val="00205DF7"/>
    <w:rsid w:val="002225EA"/>
    <w:rsid w:val="00241AEE"/>
    <w:rsid w:val="00253E9C"/>
    <w:rsid w:val="0025400E"/>
    <w:rsid w:val="00272593"/>
    <w:rsid w:val="002A0C5C"/>
    <w:rsid w:val="002C6E22"/>
    <w:rsid w:val="002C7FA9"/>
    <w:rsid w:val="002F1FC6"/>
    <w:rsid w:val="00317050"/>
    <w:rsid w:val="00327D5A"/>
    <w:rsid w:val="0034040F"/>
    <w:rsid w:val="0034469F"/>
    <w:rsid w:val="003475EB"/>
    <w:rsid w:val="00357262"/>
    <w:rsid w:val="00371A95"/>
    <w:rsid w:val="00390381"/>
    <w:rsid w:val="003B1BC5"/>
    <w:rsid w:val="003B6099"/>
    <w:rsid w:val="003B77B3"/>
    <w:rsid w:val="003C00DF"/>
    <w:rsid w:val="003E05E7"/>
    <w:rsid w:val="003E7B6A"/>
    <w:rsid w:val="003F33FF"/>
    <w:rsid w:val="00421DB2"/>
    <w:rsid w:val="00447CB4"/>
    <w:rsid w:val="00447FE7"/>
    <w:rsid w:val="00453DA0"/>
    <w:rsid w:val="00465A47"/>
    <w:rsid w:val="00471427"/>
    <w:rsid w:val="004726C8"/>
    <w:rsid w:val="0048744A"/>
    <w:rsid w:val="004A63B6"/>
    <w:rsid w:val="004C0DBA"/>
    <w:rsid w:val="004D2C98"/>
    <w:rsid w:val="004E78CE"/>
    <w:rsid w:val="004F74C1"/>
    <w:rsid w:val="00524C5E"/>
    <w:rsid w:val="005302AA"/>
    <w:rsid w:val="00540B21"/>
    <w:rsid w:val="005514C4"/>
    <w:rsid w:val="005954BC"/>
    <w:rsid w:val="005A0F6A"/>
    <w:rsid w:val="005A3121"/>
    <w:rsid w:val="005A7DDF"/>
    <w:rsid w:val="005D2946"/>
    <w:rsid w:val="005F6BF1"/>
    <w:rsid w:val="00603D10"/>
    <w:rsid w:val="006170BD"/>
    <w:rsid w:val="00622322"/>
    <w:rsid w:val="006260D9"/>
    <w:rsid w:val="00633646"/>
    <w:rsid w:val="00640543"/>
    <w:rsid w:val="00641655"/>
    <w:rsid w:val="0064259A"/>
    <w:rsid w:val="00671484"/>
    <w:rsid w:val="00675408"/>
    <w:rsid w:val="00680508"/>
    <w:rsid w:val="00683279"/>
    <w:rsid w:val="00685CD5"/>
    <w:rsid w:val="006865B3"/>
    <w:rsid w:val="006A3E8D"/>
    <w:rsid w:val="006B2880"/>
    <w:rsid w:val="006B7150"/>
    <w:rsid w:val="006E3B66"/>
    <w:rsid w:val="006F05B4"/>
    <w:rsid w:val="006F2117"/>
    <w:rsid w:val="007122B3"/>
    <w:rsid w:val="0072637C"/>
    <w:rsid w:val="00741FD9"/>
    <w:rsid w:val="007709BF"/>
    <w:rsid w:val="007C4BE4"/>
    <w:rsid w:val="007C711C"/>
    <w:rsid w:val="007C7AB1"/>
    <w:rsid w:val="007D3539"/>
    <w:rsid w:val="007D579A"/>
    <w:rsid w:val="007D71E7"/>
    <w:rsid w:val="007E664A"/>
    <w:rsid w:val="0080358B"/>
    <w:rsid w:val="00806D57"/>
    <w:rsid w:val="008228D0"/>
    <w:rsid w:val="00834071"/>
    <w:rsid w:val="00836A7A"/>
    <w:rsid w:val="0085262D"/>
    <w:rsid w:val="0086049B"/>
    <w:rsid w:val="00870F76"/>
    <w:rsid w:val="00894460"/>
    <w:rsid w:val="008B6FBB"/>
    <w:rsid w:val="008C6D57"/>
    <w:rsid w:val="008C7DE0"/>
    <w:rsid w:val="008E08F1"/>
    <w:rsid w:val="008F5451"/>
    <w:rsid w:val="00904361"/>
    <w:rsid w:val="00906598"/>
    <w:rsid w:val="009167C5"/>
    <w:rsid w:val="00923ED2"/>
    <w:rsid w:val="009357C4"/>
    <w:rsid w:val="009504EA"/>
    <w:rsid w:val="00951366"/>
    <w:rsid w:val="00957985"/>
    <w:rsid w:val="00963BDB"/>
    <w:rsid w:val="00986967"/>
    <w:rsid w:val="009B621E"/>
    <w:rsid w:val="009D729B"/>
    <w:rsid w:val="009F1325"/>
    <w:rsid w:val="009F2670"/>
    <w:rsid w:val="00A14FDD"/>
    <w:rsid w:val="00A1645E"/>
    <w:rsid w:val="00A20FB2"/>
    <w:rsid w:val="00A229DA"/>
    <w:rsid w:val="00A30E29"/>
    <w:rsid w:val="00A32E5D"/>
    <w:rsid w:val="00A36D77"/>
    <w:rsid w:val="00A80872"/>
    <w:rsid w:val="00A862DE"/>
    <w:rsid w:val="00A866BC"/>
    <w:rsid w:val="00A87E10"/>
    <w:rsid w:val="00AA5DF6"/>
    <w:rsid w:val="00AA6226"/>
    <w:rsid w:val="00AB3520"/>
    <w:rsid w:val="00AD1672"/>
    <w:rsid w:val="00AF23C7"/>
    <w:rsid w:val="00B024F1"/>
    <w:rsid w:val="00B05F4F"/>
    <w:rsid w:val="00B13BDE"/>
    <w:rsid w:val="00B206C0"/>
    <w:rsid w:val="00B23628"/>
    <w:rsid w:val="00B40A9A"/>
    <w:rsid w:val="00B70409"/>
    <w:rsid w:val="00B94DA0"/>
    <w:rsid w:val="00BC1333"/>
    <w:rsid w:val="00BC52A0"/>
    <w:rsid w:val="00BC53F1"/>
    <w:rsid w:val="00BC713D"/>
    <w:rsid w:val="00BE2604"/>
    <w:rsid w:val="00BE53FC"/>
    <w:rsid w:val="00BF41D6"/>
    <w:rsid w:val="00C22101"/>
    <w:rsid w:val="00C254C3"/>
    <w:rsid w:val="00C454A8"/>
    <w:rsid w:val="00C46EAC"/>
    <w:rsid w:val="00C5398D"/>
    <w:rsid w:val="00C82518"/>
    <w:rsid w:val="00C851DB"/>
    <w:rsid w:val="00C92B53"/>
    <w:rsid w:val="00CC5B5E"/>
    <w:rsid w:val="00CC7BD9"/>
    <w:rsid w:val="00D36757"/>
    <w:rsid w:val="00D461A9"/>
    <w:rsid w:val="00D501F6"/>
    <w:rsid w:val="00D55C50"/>
    <w:rsid w:val="00D563D6"/>
    <w:rsid w:val="00D65CBF"/>
    <w:rsid w:val="00DB270A"/>
    <w:rsid w:val="00DC0134"/>
    <w:rsid w:val="00DC442B"/>
    <w:rsid w:val="00DF08DA"/>
    <w:rsid w:val="00DF7BE1"/>
    <w:rsid w:val="00E076F1"/>
    <w:rsid w:val="00E23CBF"/>
    <w:rsid w:val="00E70C3E"/>
    <w:rsid w:val="00E77FD6"/>
    <w:rsid w:val="00E8107A"/>
    <w:rsid w:val="00EB133F"/>
    <w:rsid w:val="00EB6D4A"/>
    <w:rsid w:val="00EC0EFC"/>
    <w:rsid w:val="00EC41CE"/>
    <w:rsid w:val="00EE170D"/>
    <w:rsid w:val="00EF2C0C"/>
    <w:rsid w:val="00EF51DC"/>
    <w:rsid w:val="00F148F6"/>
    <w:rsid w:val="00F373A3"/>
    <w:rsid w:val="00F5191D"/>
    <w:rsid w:val="00F52208"/>
    <w:rsid w:val="00F53D68"/>
    <w:rsid w:val="00F70541"/>
    <w:rsid w:val="00F74335"/>
    <w:rsid w:val="00F944BD"/>
    <w:rsid w:val="00FA63C3"/>
    <w:rsid w:val="00FB16AF"/>
    <w:rsid w:val="00FC43EA"/>
    <w:rsid w:val="00FC692C"/>
    <w:rsid w:val="00FD5AA1"/>
    <w:rsid w:val="00FE0FA4"/>
    <w:rsid w:val="00FE2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D18F5"/>
  <w15:docId w15:val="{28993E70-36D0-2A45-8C0E-29E094FC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351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61"/>
      <w:ind w:left="100"/>
    </w:pPr>
    <w:rPr>
      <w:b/>
      <w:bCs/>
      <w:sz w:val="24"/>
      <w:szCs w:val="2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158"/>
      <w:ind w:left="100" w:right="114"/>
      <w:jc w:val="both"/>
    </w:pPr>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635123"/>
    <w:rPr>
      <w:rFonts w:asciiTheme="majorHAnsi" w:eastAsiaTheme="majorEastAsia" w:hAnsiTheme="majorHAnsi" w:cstheme="majorBidi"/>
      <w:color w:val="365F91" w:themeColor="accent1" w:themeShade="BF"/>
      <w:sz w:val="32"/>
      <w:szCs w:val="32"/>
      <w:lang w:val="pt-PT"/>
    </w:rPr>
  </w:style>
  <w:style w:type="paragraph" w:styleId="CabealhodoSumrio">
    <w:name w:val="TOC Heading"/>
    <w:basedOn w:val="Ttulo1"/>
    <w:next w:val="Normal"/>
    <w:uiPriority w:val="39"/>
    <w:unhideWhenUsed/>
    <w:qFormat/>
    <w:rsid w:val="00635123"/>
    <w:pPr>
      <w:widowControl/>
      <w:spacing w:line="259" w:lineRule="auto"/>
      <w:outlineLvl w:val="9"/>
    </w:pPr>
    <w:rPr>
      <w:lang w:val="pt-BR"/>
    </w:rPr>
  </w:style>
  <w:style w:type="paragraph" w:styleId="Sumrio2">
    <w:name w:val="toc 2"/>
    <w:basedOn w:val="Normal"/>
    <w:next w:val="Normal"/>
    <w:autoRedefine/>
    <w:uiPriority w:val="39"/>
    <w:unhideWhenUsed/>
    <w:rsid w:val="00635123"/>
    <w:pPr>
      <w:widowControl/>
      <w:spacing w:after="100" w:line="259" w:lineRule="auto"/>
      <w:ind w:left="220"/>
    </w:pPr>
    <w:rPr>
      <w:rFonts w:asciiTheme="minorHAnsi" w:eastAsiaTheme="minorEastAsia" w:hAnsiTheme="minorHAnsi"/>
      <w:lang w:val="pt-BR"/>
    </w:rPr>
  </w:style>
  <w:style w:type="paragraph" w:styleId="Sumrio1">
    <w:name w:val="toc 1"/>
    <w:basedOn w:val="Normal"/>
    <w:next w:val="Normal"/>
    <w:autoRedefine/>
    <w:uiPriority w:val="39"/>
    <w:unhideWhenUsed/>
    <w:rsid w:val="00635123"/>
    <w:pPr>
      <w:widowControl/>
      <w:spacing w:after="100" w:line="259" w:lineRule="auto"/>
    </w:pPr>
    <w:rPr>
      <w:rFonts w:asciiTheme="minorHAnsi" w:eastAsiaTheme="minorEastAsia" w:hAnsiTheme="minorHAnsi"/>
      <w:lang w:val="pt-BR"/>
    </w:rPr>
  </w:style>
  <w:style w:type="paragraph" w:styleId="Sumrio3">
    <w:name w:val="toc 3"/>
    <w:basedOn w:val="Normal"/>
    <w:next w:val="Normal"/>
    <w:autoRedefine/>
    <w:uiPriority w:val="39"/>
    <w:unhideWhenUsed/>
    <w:rsid w:val="00635123"/>
    <w:pPr>
      <w:widowControl/>
      <w:spacing w:after="100" w:line="259" w:lineRule="auto"/>
      <w:ind w:left="440"/>
    </w:pPr>
    <w:rPr>
      <w:rFonts w:asciiTheme="minorHAnsi" w:eastAsiaTheme="minorEastAsia" w:hAnsiTheme="minorHAnsi"/>
      <w:lang w:val="pt-BR"/>
    </w:rPr>
  </w:style>
  <w:style w:type="paragraph" w:styleId="Cabealho">
    <w:name w:val="header"/>
    <w:basedOn w:val="Normal"/>
    <w:link w:val="CabealhoChar"/>
    <w:uiPriority w:val="99"/>
    <w:unhideWhenUsed/>
    <w:rsid w:val="004A12F8"/>
    <w:pPr>
      <w:tabs>
        <w:tab w:val="center" w:pos="4252"/>
        <w:tab w:val="right" w:pos="8504"/>
      </w:tabs>
    </w:pPr>
  </w:style>
  <w:style w:type="character" w:customStyle="1" w:styleId="CabealhoChar">
    <w:name w:val="Cabeçalho Char"/>
    <w:basedOn w:val="Fontepargpadro"/>
    <w:link w:val="Cabealho"/>
    <w:uiPriority w:val="99"/>
    <w:rsid w:val="004A12F8"/>
    <w:rPr>
      <w:rFonts w:ascii="Times New Roman" w:eastAsia="Times New Roman" w:hAnsi="Times New Roman" w:cs="Times New Roman"/>
      <w:lang w:val="pt-PT"/>
    </w:rPr>
  </w:style>
  <w:style w:type="paragraph" w:styleId="Rodap">
    <w:name w:val="footer"/>
    <w:basedOn w:val="Normal"/>
    <w:link w:val="RodapChar"/>
    <w:uiPriority w:val="99"/>
    <w:unhideWhenUsed/>
    <w:rsid w:val="004A12F8"/>
    <w:pPr>
      <w:tabs>
        <w:tab w:val="center" w:pos="4252"/>
        <w:tab w:val="right" w:pos="8504"/>
      </w:tabs>
    </w:pPr>
  </w:style>
  <w:style w:type="character" w:customStyle="1" w:styleId="RodapChar">
    <w:name w:val="Rodapé Char"/>
    <w:basedOn w:val="Fontepargpadro"/>
    <w:link w:val="Rodap"/>
    <w:uiPriority w:val="99"/>
    <w:rsid w:val="004A12F8"/>
    <w:rPr>
      <w:rFonts w:ascii="Times New Roman" w:eastAsia="Times New Roman" w:hAnsi="Times New Roman" w:cs="Times New Roman"/>
      <w:lang w:val="pt-PT"/>
    </w:rPr>
  </w:style>
  <w:style w:type="character" w:customStyle="1" w:styleId="CorpodetextoChar">
    <w:name w:val="Corpo de texto Char"/>
    <w:basedOn w:val="Fontepargpadro"/>
    <w:link w:val="Corpodetexto"/>
    <w:uiPriority w:val="1"/>
    <w:rsid w:val="00061ED4"/>
    <w:rPr>
      <w:rFonts w:ascii="Times New Roman" w:eastAsia="Times New Roman" w:hAnsi="Times New Roman" w:cs="Times New Roman"/>
      <w:sz w:val="24"/>
      <w:szCs w:val="24"/>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0154D1"/>
    <w:rPr>
      <w:sz w:val="18"/>
      <w:szCs w:val="18"/>
    </w:rPr>
  </w:style>
  <w:style w:type="character" w:customStyle="1" w:styleId="TextodebaloChar">
    <w:name w:val="Texto de balão Char"/>
    <w:basedOn w:val="Fontepargpadro"/>
    <w:link w:val="Textodebalo"/>
    <w:uiPriority w:val="99"/>
    <w:semiHidden/>
    <w:rsid w:val="000154D1"/>
    <w:rPr>
      <w:sz w:val="18"/>
      <w:szCs w:val="18"/>
    </w:rPr>
  </w:style>
  <w:style w:type="table" w:styleId="Tabelacomgrade">
    <w:name w:val="Table Grid"/>
    <w:basedOn w:val="Tabelanormal"/>
    <w:uiPriority w:val="39"/>
    <w:rsid w:val="0096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iWHaVxSxAuZPTGW9NqDLKIsJA==">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7C87D3-032A-4D2F-83E7-998B585A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2957</Words>
  <Characters>15974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Nillo Emanueel</cp:lastModifiedBy>
  <cp:revision>3</cp:revision>
  <dcterms:created xsi:type="dcterms:W3CDTF">2021-08-13T00:55:00Z</dcterms:created>
  <dcterms:modified xsi:type="dcterms:W3CDTF">2021-08-13T01:04:00Z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Microsoft Word</vt:lpwstr>
  </property>
  <property fmtid="{D5CDD505-2E9C-101B-9397-08002B2CF9AE}" pid="4" name="LastSaved">
    <vt:filetime>2021-03-17T00:00:00Z</vt:filetime>
  </property>
</Properties>
</file>